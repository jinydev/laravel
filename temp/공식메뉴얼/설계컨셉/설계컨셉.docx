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EB1D4" w14:textId="61C5551A" w:rsidR="00BB0864" w:rsidRPr="0037596C" w:rsidRDefault="0072132C" w:rsidP="0037596C">
      <w:pPr>
        <w:pStyle w:val="a4"/>
      </w:pPr>
      <w:r w:rsidRPr="0037596C">
        <w:rPr>
          <w:rFonts w:hint="eastAsia"/>
        </w:rPr>
        <w:t>설계 컨셉</w:t>
      </w:r>
    </w:p>
    <w:p w14:paraId="6B634EB6" w14:textId="77777777" w:rsidR="00E9631A" w:rsidRPr="0037596C" w:rsidRDefault="00E9631A" w:rsidP="00E9631A">
      <w:pPr>
        <w:rPr>
          <w:rFonts w:asciiTheme="majorHAnsi" w:eastAsiaTheme="majorHAnsi" w:hAnsiTheme="majorHAnsi"/>
        </w:rPr>
      </w:pPr>
    </w:p>
    <w:p w14:paraId="7BFDE7F6" w14:textId="3713DB82" w:rsidR="0072132C" w:rsidRPr="0037596C" w:rsidRDefault="00E9631A" w:rsidP="0037596C">
      <w:pPr>
        <w:pStyle w:val="1"/>
      </w:pPr>
      <w:r w:rsidRPr="0037596C">
        <w:t xml:space="preserve">1. </w:t>
      </w:r>
      <w:r w:rsidR="0072132C" w:rsidRPr="0037596C">
        <w:t>Request-요청 라이프사이클</w:t>
      </w:r>
    </w:p>
    <w:p w14:paraId="56B8C965" w14:textId="77777777" w:rsidR="0072132C" w:rsidRPr="00BB0864" w:rsidRDefault="0072132C" w:rsidP="0072132C">
      <w:pPr>
        <w:rPr>
          <w:rFonts w:asciiTheme="majorHAnsi" w:eastAsiaTheme="majorHAnsi" w:hAnsiTheme="majorHAnsi"/>
        </w:rPr>
      </w:pPr>
    </w:p>
    <w:p w14:paraId="0DA57C78" w14:textId="6F4C8326" w:rsidR="0072132C" w:rsidRPr="0037596C" w:rsidRDefault="0072132C" w:rsidP="0037596C">
      <w:pPr>
        <w:pStyle w:val="2"/>
      </w:pPr>
      <w:r w:rsidRPr="0037596C">
        <w:t>1.</w:t>
      </w:r>
      <w:proofErr w:type="gramStart"/>
      <w:r w:rsidRPr="0037596C">
        <w:t>1.Introduction</w:t>
      </w:r>
      <w:proofErr w:type="gramEnd"/>
    </w:p>
    <w:p w14:paraId="6B48725A" w14:textId="5BCC46B7" w:rsidR="00BB0864" w:rsidRDefault="00BB0864" w:rsidP="00F40D00">
      <w:pPr>
        <w:ind w:left="200" w:hangingChars="100" w:hanging="200"/>
        <w:rPr>
          <w:ins w:id="0" w:author="이 호진" w:date="2021-04-04T17:49:00Z"/>
          <w:rFonts w:asciiTheme="majorHAnsi" w:eastAsiaTheme="majorHAnsi" w:hAnsiTheme="majorHAnsi"/>
        </w:rPr>
        <w:pPrChange w:id="1" w:author="이 호진" w:date="2021-04-04T17:51:00Z">
          <w:pPr/>
        </w:pPrChange>
      </w:pPr>
      <w:ins w:id="2" w:author="이 호진" w:date="2021-04-04T17:49:00Z">
        <w:r>
          <w:rPr>
            <w:rFonts w:asciiTheme="majorHAnsi" w:eastAsiaTheme="majorHAnsi" w:hAnsiTheme="majorHAnsi" w:hint="eastAsia"/>
          </w:rPr>
          <w:t xml:space="preserve">우리가 </w:t>
        </w:r>
      </w:ins>
      <w:ins w:id="3" w:author="이 호진" w:date="2021-04-04T17:51:00Z">
        <w:r w:rsidR="00F40D00">
          <w:rPr>
            <w:rFonts w:asciiTheme="majorHAnsi" w:eastAsiaTheme="majorHAnsi" w:hAnsiTheme="majorHAnsi" w:hint="eastAsia"/>
          </w:rPr>
          <w:t xml:space="preserve">응용 프로그램을 </w:t>
        </w:r>
      </w:ins>
      <w:ins w:id="4" w:author="이 호진" w:date="2021-04-04T17:50:00Z">
        <w:r>
          <w:rPr>
            <w:rFonts w:asciiTheme="majorHAnsi" w:eastAsiaTheme="majorHAnsi" w:hAnsiTheme="majorHAnsi" w:hint="eastAsia"/>
          </w:rPr>
          <w:t xml:space="preserve">프레임워크를 </w:t>
        </w:r>
      </w:ins>
      <w:ins w:id="5" w:author="이 호진" w:date="2021-04-04T17:51:00Z">
        <w:r w:rsidR="00F40D00">
          <w:rPr>
            <w:rFonts w:asciiTheme="majorHAnsi" w:eastAsiaTheme="majorHAnsi" w:hAnsiTheme="majorHAnsi" w:hint="eastAsia"/>
          </w:rPr>
          <w:t xml:space="preserve">통하여 </w:t>
        </w:r>
        <w:proofErr w:type="spellStart"/>
        <w:r w:rsidR="00F40D00">
          <w:rPr>
            <w:rFonts w:asciiTheme="majorHAnsi" w:eastAsiaTheme="majorHAnsi" w:hAnsiTheme="majorHAnsi" w:hint="eastAsia"/>
          </w:rPr>
          <w:t>개발할때</w:t>
        </w:r>
        <w:proofErr w:type="spellEnd"/>
        <w:r w:rsidR="00F40D00">
          <w:rPr>
            <w:rFonts w:asciiTheme="majorHAnsi" w:eastAsiaTheme="majorHAnsi" w:hAnsiTheme="majorHAnsi" w:hint="eastAsia"/>
          </w:rPr>
          <w:t>,</w:t>
        </w:r>
        <w:r w:rsidR="00F40D00">
          <w:rPr>
            <w:rFonts w:asciiTheme="majorHAnsi" w:eastAsiaTheme="majorHAnsi" w:hAnsiTheme="majorHAnsi"/>
          </w:rPr>
          <w:t xml:space="preserve"> </w:t>
        </w:r>
        <w:r w:rsidR="00F40D00">
          <w:rPr>
            <w:rFonts w:asciiTheme="majorHAnsi" w:eastAsiaTheme="majorHAnsi" w:hAnsiTheme="majorHAnsi" w:hint="eastAsia"/>
          </w:rPr>
          <w:t xml:space="preserve">프레임워크가 어떻게 내부적으로 </w:t>
        </w:r>
        <w:proofErr w:type="spellStart"/>
        <w:r w:rsidR="00F40D00">
          <w:rPr>
            <w:rFonts w:asciiTheme="majorHAnsi" w:eastAsiaTheme="majorHAnsi" w:hAnsiTheme="majorHAnsi" w:hint="eastAsia"/>
          </w:rPr>
          <w:t>동작을하고</w:t>
        </w:r>
        <w:proofErr w:type="spellEnd"/>
        <w:r w:rsidR="00F40D00">
          <w:rPr>
            <w:rFonts w:asciiTheme="majorHAnsi" w:eastAsiaTheme="majorHAnsi" w:hAnsiTheme="majorHAnsi" w:hint="eastAsia"/>
          </w:rPr>
          <w:t xml:space="preserve"> 흘러가는지에 대해서 아는 것</w:t>
        </w:r>
      </w:ins>
      <w:ins w:id="6" w:author="이 호진" w:date="2021-04-04T17:52:00Z">
        <w:r w:rsidR="00F40D00">
          <w:rPr>
            <w:rFonts w:asciiTheme="majorHAnsi" w:eastAsiaTheme="majorHAnsi" w:hAnsiTheme="majorHAnsi" w:hint="eastAsia"/>
          </w:rPr>
          <w:t>이 중요합니다.</w:t>
        </w:r>
      </w:ins>
      <w:del w:id="7" w:author="이 호진" w:date="2021-04-04T17:52:00Z">
        <w:r w:rsidR="0072132C" w:rsidRPr="0037596C" w:rsidDel="00F40D00">
          <w:rPr>
            <w:rFonts w:asciiTheme="majorHAnsi" w:eastAsiaTheme="majorHAnsi" w:hAnsiTheme="majorHAnsi"/>
          </w:rPr>
          <w:delText>"현실 세계"에서 어떤 도구를 사용하는 경우, 그 도구가 어떻게 작동하는지 알고 있는 것은 여러분께 자신감을 줍니다.</w:delText>
        </w:r>
      </w:del>
      <w:r w:rsidR="0072132C" w:rsidRPr="0037596C">
        <w:rPr>
          <w:rFonts w:asciiTheme="majorHAnsi" w:eastAsiaTheme="majorHAnsi" w:hAnsiTheme="majorHAnsi"/>
        </w:rPr>
        <w:t xml:space="preserve"> </w:t>
      </w:r>
    </w:p>
    <w:p w14:paraId="689B6AE0" w14:textId="2011AE2E" w:rsidR="0072132C" w:rsidRPr="0037596C" w:rsidRDefault="001131A1" w:rsidP="0072132C">
      <w:pPr>
        <w:rPr>
          <w:rFonts w:asciiTheme="majorHAnsi" w:eastAsiaTheme="majorHAnsi" w:hAnsiTheme="majorHAnsi"/>
        </w:rPr>
      </w:pPr>
      <w:ins w:id="8" w:author="이 호진" w:date="2021-04-04T17:52:00Z">
        <w:r>
          <w:rPr>
            <w:rFonts w:asciiTheme="majorHAnsi" w:eastAsiaTheme="majorHAnsi" w:hAnsiTheme="majorHAnsi" w:hint="eastAsia"/>
          </w:rPr>
          <w:t xml:space="preserve">프레임워크를 이용하여 </w:t>
        </w:r>
      </w:ins>
      <w:r w:rsidR="0072132C" w:rsidRPr="0037596C">
        <w:rPr>
          <w:rFonts w:asciiTheme="majorHAnsi" w:eastAsiaTheme="majorHAnsi" w:hAnsiTheme="majorHAnsi"/>
        </w:rPr>
        <w:t>애플리케이션 개발</w:t>
      </w:r>
      <w:ins w:id="9" w:author="이 호진" w:date="2021-04-04T17:52:00Z">
        <w:r>
          <w:rPr>
            <w:rFonts w:asciiTheme="majorHAnsi" w:eastAsiaTheme="majorHAnsi" w:hAnsiTheme="majorHAnsi" w:hint="eastAsia"/>
          </w:rPr>
          <w:t xml:space="preserve">을 </w:t>
        </w:r>
        <w:proofErr w:type="spellStart"/>
        <w:r>
          <w:rPr>
            <w:rFonts w:asciiTheme="majorHAnsi" w:eastAsiaTheme="majorHAnsi" w:hAnsiTheme="majorHAnsi" w:hint="eastAsia"/>
          </w:rPr>
          <w:t>할때에</w:t>
        </w:r>
      </w:ins>
      <w:r w:rsidR="0072132C" w:rsidRPr="0037596C">
        <w:rPr>
          <w:rFonts w:asciiTheme="majorHAnsi" w:eastAsiaTheme="majorHAnsi" w:hAnsiTheme="majorHAnsi"/>
        </w:rPr>
        <w:t>도</w:t>
      </w:r>
      <w:proofErr w:type="spellEnd"/>
      <w:r w:rsidR="0072132C" w:rsidRPr="0037596C">
        <w:rPr>
          <w:rFonts w:asciiTheme="majorHAnsi" w:eastAsiaTheme="majorHAnsi" w:hAnsiTheme="majorHAnsi"/>
        </w:rPr>
        <w:t xml:space="preserve"> </w:t>
      </w:r>
      <w:ins w:id="10" w:author="이 호진" w:date="2021-04-04T17:52:00Z">
        <w:r>
          <w:rPr>
            <w:rFonts w:asciiTheme="majorHAnsi" w:eastAsiaTheme="majorHAnsi" w:hAnsiTheme="majorHAnsi" w:hint="eastAsia"/>
          </w:rPr>
          <w:t xml:space="preserve">크게 </w:t>
        </w:r>
      </w:ins>
      <w:r w:rsidR="0072132C" w:rsidRPr="0037596C">
        <w:rPr>
          <w:rFonts w:asciiTheme="majorHAnsi" w:eastAsiaTheme="majorHAnsi" w:hAnsiTheme="majorHAnsi"/>
        </w:rPr>
        <w:t xml:space="preserve">다르지 않습니다. </w:t>
      </w:r>
      <w:ins w:id="11" w:author="이 호진" w:date="2021-04-04T17:52:00Z">
        <w:r>
          <w:rPr>
            <w:rFonts w:asciiTheme="majorHAnsi" w:eastAsiaTheme="majorHAnsi" w:hAnsiTheme="majorHAnsi" w:hint="eastAsia"/>
          </w:rPr>
          <w:t xml:space="preserve">프레임워크가 </w:t>
        </w:r>
      </w:ins>
      <w:del w:id="12" w:author="이 호진" w:date="2021-04-04T17:52:00Z">
        <w:r w:rsidR="0072132C" w:rsidRPr="0037596C" w:rsidDel="001131A1">
          <w:rPr>
            <w:rFonts w:asciiTheme="majorHAnsi" w:eastAsiaTheme="majorHAnsi" w:hAnsiTheme="majorHAnsi"/>
          </w:rPr>
          <w:delText xml:space="preserve">개발툴이 </w:delText>
        </w:r>
      </w:del>
      <w:ins w:id="13" w:author="이 호진" w:date="2021-04-04T17:52:00Z">
        <w:r>
          <w:rPr>
            <w:rFonts w:asciiTheme="majorHAnsi" w:eastAsiaTheme="majorHAnsi" w:hAnsiTheme="majorHAnsi" w:hint="eastAsia"/>
          </w:rPr>
          <w:t>-</w:t>
        </w:r>
      </w:ins>
      <w:r w:rsidR="0072132C" w:rsidRPr="0037596C">
        <w:rPr>
          <w:rFonts w:asciiTheme="majorHAnsi" w:eastAsiaTheme="majorHAnsi" w:hAnsiTheme="majorHAnsi"/>
        </w:rPr>
        <w:t xml:space="preserve">어떻게 동작하는지 </w:t>
      </w:r>
      <w:ins w:id="14" w:author="이 호진" w:date="2021-04-04T17:53:00Z">
        <w:r>
          <w:rPr>
            <w:rFonts w:asciiTheme="majorHAnsi" w:eastAsiaTheme="majorHAnsi" w:hAnsiTheme="majorHAnsi" w:hint="eastAsia"/>
          </w:rPr>
          <w:t xml:space="preserve">원리를 </w:t>
        </w:r>
      </w:ins>
      <w:r w:rsidR="0072132C" w:rsidRPr="0037596C">
        <w:rPr>
          <w:rFonts w:asciiTheme="majorHAnsi" w:eastAsiaTheme="majorHAnsi" w:hAnsiTheme="majorHAnsi"/>
        </w:rPr>
        <w:t xml:space="preserve">이해한다면 이를 </w:t>
      </w:r>
      <w:ins w:id="15" w:author="이 호진" w:date="2021-04-04T17:53:00Z">
        <w:r>
          <w:rPr>
            <w:rFonts w:asciiTheme="majorHAnsi" w:eastAsiaTheme="majorHAnsi" w:hAnsiTheme="majorHAnsi" w:hint="eastAsia"/>
          </w:rPr>
          <w:t xml:space="preserve">보다 잘 </w:t>
        </w:r>
      </w:ins>
      <w:r w:rsidR="0072132C" w:rsidRPr="0037596C">
        <w:rPr>
          <w:rFonts w:asciiTheme="majorHAnsi" w:eastAsiaTheme="majorHAnsi" w:hAnsiTheme="majorHAnsi"/>
        </w:rPr>
        <w:t>사용</w:t>
      </w:r>
      <w:ins w:id="16" w:author="이 호진" w:date="2021-04-04T17:53:00Z">
        <w:r>
          <w:rPr>
            <w:rFonts w:asciiTheme="majorHAnsi" w:eastAsiaTheme="majorHAnsi" w:hAnsiTheme="majorHAnsi" w:hint="eastAsia"/>
          </w:rPr>
          <w:t xml:space="preserve">하여 좋은 응용프로그램을 개발할 수 있기 </w:t>
        </w:r>
        <w:proofErr w:type="gramStart"/>
        <w:r>
          <w:rPr>
            <w:rFonts w:asciiTheme="majorHAnsi" w:eastAsiaTheme="majorHAnsi" w:hAnsiTheme="majorHAnsi" w:hint="eastAsia"/>
          </w:rPr>
          <w:t>때문 입니다</w:t>
        </w:r>
        <w:proofErr w:type="gramEnd"/>
        <w:r>
          <w:rPr>
            <w:rFonts w:asciiTheme="majorHAnsi" w:eastAsiaTheme="majorHAnsi" w:hAnsiTheme="majorHAnsi" w:hint="eastAsia"/>
          </w:rPr>
          <w:t>.</w:t>
        </w:r>
      </w:ins>
      <w:del w:id="17" w:author="이 호진" w:date="2021-04-04T17:53:00Z">
        <w:r w:rsidR="0072132C" w:rsidRPr="0037596C" w:rsidDel="001131A1">
          <w:rPr>
            <w:rFonts w:asciiTheme="majorHAnsi" w:eastAsiaTheme="majorHAnsi" w:hAnsiTheme="majorHAnsi"/>
          </w:rPr>
          <w:delText>하는데 있어서 더 편하고 잘 사용할 수 있습니다.</w:delText>
        </w:r>
      </w:del>
    </w:p>
    <w:p w14:paraId="2D600604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57D39DD8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이</w:t>
      </w:r>
      <w:r w:rsidRPr="0037596C">
        <w:rPr>
          <w:rFonts w:asciiTheme="majorHAnsi" w:eastAsiaTheme="majorHAnsi" w:hAnsiTheme="majorHAnsi"/>
        </w:rPr>
        <w:t xml:space="preserve"> 문서의 목적은 어떻게 라라벨이 동작하는지 높은 수준의 개념을 잘 설명하는 것입니다. 전체 프레임워크를 더 잘 알게 됨으로써 모든 것을 덜 "혼란스러워" 할 수 있으며, 애플리케이션을 구성하는 데 좀 더 자신감을 가질 수 있습니다. 지금 당장 모든 것들을 이해하지 못하더라도 괜찮습니다. 그냥 무엇을 하고 있는지에 대한 기본적인 이해를 얻기 위해 노력하십시오, 여러분이 다른 문서의 여러 부분들을 </w:t>
      </w:r>
      <w:proofErr w:type="gramStart"/>
      <w:r w:rsidRPr="0037596C">
        <w:rPr>
          <w:rFonts w:asciiTheme="majorHAnsi" w:eastAsiaTheme="majorHAnsi" w:hAnsiTheme="majorHAnsi"/>
        </w:rPr>
        <w:t>살펴 볼</w:t>
      </w:r>
      <w:proofErr w:type="gramEnd"/>
      <w:r w:rsidRPr="0037596C">
        <w:rPr>
          <w:rFonts w:asciiTheme="majorHAnsi" w:eastAsiaTheme="majorHAnsi" w:hAnsiTheme="majorHAnsi"/>
        </w:rPr>
        <w:t xml:space="preserve"> 수록 지식이 더 쌓일 것입니다.</w:t>
      </w:r>
    </w:p>
    <w:p w14:paraId="6C5B51DD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066088CB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406C90D0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1FFC56D4" w14:textId="11D9ECEE" w:rsidR="0072132C" w:rsidRPr="0037596C" w:rsidRDefault="0072132C" w:rsidP="00862553">
      <w:pPr>
        <w:pStyle w:val="2"/>
      </w:pPr>
      <w:r w:rsidRPr="0037596C">
        <w:t>1.</w:t>
      </w:r>
      <w:proofErr w:type="gramStart"/>
      <w:r w:rsidRPr="0037596C">
        <w:t>2.라이프사이클</w:t>
      </w:r>
      <w:proofErr w:type="gramEnd"/>
      <w:r w:rsidRPr="0037596C">
        <w:t xml:space="preserve"> 개요</w:t>
      </w:r>
    </w:p>
    <w:p w14:paraId="2E9BBFA2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0F625278" w14:textId="1EEAE709" w:rsidR="0072132C" w:rsidRPr="00912D11" w:rsidRDefault="00862553" w:rsidP="00912D11">
      <w:pPr>
        <w:pStyle w:val="3"/>
        <w:rPr>
          <w:rFonts w:hint="eastAsia"/>
        </w:rPr>
      </w:pPr>
      <w:r>
        <w:t xml:space="preserve">1.2.1 </w:t>
      </w:r>
      <w:r w:rsidR="0072132C" w:rsidRPr="0037596C">
        <w:t>첫번째</w:t>
      </w:r>
    </w:p>
    <w:p w14:paraId="4A0274CC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라라벨</w:t>
      </w:r>
      <w:r w:rsidRPr="0037596C">
        <w:rPr>
          <w:rFonts w:asciiTheme="majorHAnsi" w:eastAsiaTheme="majorHAnsi" w:hAnsiTheme="majorHAnsi"/>
        </w:rPr>
        <w:t xml:space="preserve"> 애플리케이션의 </w:t>
      </w:r>
      <w:r w:rsidRPr="00553738">
        <w:rPr>
          <w:rFonts w:asciiTheme="majorHAnsi" w:eastAsiaTheme="majorHAnsi" w:hAnsiTheme="majorHAnsi"/>
          <w:b/>
          <w:bCs/>
          <w:rPrChange w:id="18" w:author="이 호진" w:date="2021-04-04T18:03:00Z">
            <w:rPr>
              <w:rFonts w:asciiTheme="majorHAnsi" w:eastAsiaTheme="majorHAnsi" w:hAnsiTheme="majorHAnsi"/>
            </w:rPr>
          </w:rPrChange>
        </w:rPr>
        <w:t>모든 요청에 대한 시작점</w:t>
      </w:r>
      <w:r w:rsidRPr="0037596C">
        <w:rPr>
          <w:rFonts w:asciiTheme="majorHAnsi" w:eastAsiaTheme="majorHAnsi" w:hAnsiTheme="majorHAnsi"/>
        </w:rPr>
        <w:t>은 `public/</w:t>
      </w:r>
      <w:proofErr w:type="spellStart"/>
      <w:r w:rsidRPr="0037596C">
        <w:rPr>
          <w:rFonts w:asciiTheme="majorHAnsi" w:eastAsiaTheme="majorHAnsi" w:hAnsiTheme="majorHAnsi"/>
        </w:rPr>
        <w:t>index.php</w:t>
      </w:r>
      <w:proofErr w:type="spellEnd"/>
      <w:r w:rsidRPr="0037596C">
        <w:rPr>
          <w:rFonts w:asciiTheme="majorHAnsi" w:eastAsiaTheme="majorHAnsi" w:hAnsiTheme="majorHAnsi"/>
        </w:rPr>
        <w:t>` 파일입니다. 웹서버 (</w:t>
      </w:r>
      <w:proofErr w:type="gramStart"/>
      <w:r w:rsidRPr="0037596C">
        <w:rPr>
          <w:rFonts w:asciiTheme="majorHAnsi" w:eastAsiaTheme="majorHAnsi" w:hAnsiTheme="majorHAnsi"/>
        </w:rPr>
        <w:t>Apache /</w:t>
      </w:r>
      <w:proofErr w:type="gramEnd"/>
      <w:r w:rsidRPr="0037596C">
        <w:rPr>
          <w:rFonts w:asciiTheme="majorHAnsi" w:eastAsiaTheme="majorHAnsi" w:hAnsiTheme="majorHAnsi"/>
        </w:rPr>
        <w:t xml:space="preserve"> Nginx)의 설정에 따라 모든 요청은 이 파일에 전달됩니다. `</w:t>
      </w:r>
      <w:proofErr w:type="spellStart"/>
      <w:r w:rsidRPr="0037596C">
        <w:rPr>
          <w:rFonts w:asciiTheme="majorHAnsi" w:eastAsiaTheme="majorHAnsi" w:hAnsiTheme="majorHAnsi"/>
        </w:rPr>
        <w:t>index.php</w:t>
      </w:r>
      <w:proofErr w:type="spellEnd"/>
      <w:r w:rsidRPr="0037596C">
        <w:rPr>
          <w:rFonts w:asciiTheme="majorHAnsi" w:eastAsiaTheme="majorHAnsi" w:hAnsiTheme="majorHAnsi"/>
        </w:rPr>
        <w:t>` 파일은 그다지 많</w:t>
      </w:r>
      <w:r w:rsidRPr="0037596C">
        <w:rPr>
          <w:rFonts w:asciiTheme="majorHAnsi" w:eastAsiaTheme="majorHAnsi" w:hAnsiTheme="majorHAnsi"/>
        </w:rPr>
        <w:lastRenderedPageBreak/>
        <w:t xml:space="preserve">은 코드를 가지고 있지 않습니다. 대신 프레임워크의 나머지 부분들을 </w:t>
      </w:r>
      <w:r w:rsidRPr="008955AA">
        <w:rPr>
          <w:rFonts w:asciiTheme="majorHAnsi" w:eastAsiaTheme="majorHAnsi" w:hAnsiTheme="majorHAnsi"/>
          <w:b/>
          <w:bCs/>
          <w:rPrChange w:id="19" w:author="이 호진" w:date="2021-04-04T17:59:00Z">
            <w:rPr>
              <w:rFonts w:asciiTheme="majorHAnsi" w:eastAsiaTheme="majorHAnsi" w:hAnsiTheme="majorHAnsi"/>
            </w:rPr>
          </w:rPrChange>
        </w:rPr>
        <w:t>로딩하기 위한 시작점</w:t>
      </w:r>
      <w:r w:rsidRPr="0037596C">
        <w:rPr>
          <w:rFonts w:asciiTheme="majorHAnsi" w:eastAsiaTheme="majorHAnsi" w:hAnsiTheme="majorHAnsi"/>
        </w:rPr>
        <w:t>이 됩니다.</w:t>
      </w:r>
    </w:p>
    <w:p w14:paraId="5B47A095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65E8523D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/>
        </w:rPr>
        <w:t>`</w:t>
      </w:r>
      <w:proofErr w:type="spellStart"/>
      <w:r w:rsidRPr="0037596C">
        <w:rPr>
          <w:rFonts w:asciiTheme="majorHAnsi" w:eastAsiaTheme="majorHAnsi" w:hAnsiTheme="majorHAnsi"/>
        </w:rPr>
        <w:t>index.php</w:t>
      </w:r>
      <w:proofErr w:type="spellEnd"/>
      <w:r w:rsidRPr="0037596C">
        <w:rPr>
          <w:rFonts w:asciiTheme="majorHAnsi" w:eastAsiaTheme="majorHAnsi" w:hAnsiTheme="majorHAnsi"/>
        </w:rPr>
        <w:t xml:space="preserve">` 파일은 </w:t>
      </w:r>
      <w:proofErr w:type="spellStart"/>
      <w:r w:rsidRPr="0037596C">
        <w:rPr>
          <w:rFonts w:asciiTheme="majorHAnsi" w:eastAsiaTheme="majorHAnsi" w:hAnsiTheme="majorHAnsi"/>
        </w:rPr>
        <w:t>컴포저가</w:t>
      </w:r>
      <w:proofErr w:type="spellEnd"/>
      <w:r w:rsidRPr="0037596C">
        <w:rPr>
          <w:rFonts w:asciiTheme="majorHAnsi" w:eastAsiaTheme="majorHAnsi" w:hAnsiTheme="majorHAnsi"/>
        </w:rPr>
        <w:t xml:space="preserve"> 생성 한 </w:t>
      </w:r>
      <w:proofErr w:type="spellStart"/>
      <w:r w:rsidRPr="0037596C">
        <w:rPr>
          <w:rFonts w:asciiTheme="majorHAnsi" w:eastAsiaTheme="majorHAnsi" w:hAnsiTheme="majorHAnsi"/>
        </w:rPr>
        <w:t>오토로더</w:t>
      </w:r>
      <w:proofErr w:type="spellEnd"/>
      <w:r w:rsidRPr="0037596C">
        <w:rPr>
          <w:rFonts w:asciiTheme="majorHAnsi" w:eastAsiaTheme="majorHAnsi" w:hAnsiTheme="majorHAnsi"/>
        </w:rPr>
        <w:t xml:space="preserve"> 정의를 </w:t>
      </w:r>
      <w:proofErr w:type="spellStart"/>
      <w:r w:rsidRPr="0037596C">
        <w:rPr>
          <w:rFonts w:asciiTheme="majorHAnsi" w:eastAsiaTheme="majorHAnsi" w:hAnsiTheme="majorHAnsi"/>
        </w:rPr>
        <w:t>로딩합니다</w:t>
      </w:r>
      <w:proofErr w:type="spellEnd"/>
      <w:r w:rsidRPr="0037596C">
        <w:rPr>
          <w:rFonts w:asciiTheme="majorHAnsi" w:eastAsiaTheme="majorHAnsi" w:hAnsiTheme="majorHAnsi"/>
        </w:rPr>
        <w:t>. 그리고, `bootstrap/</w:t>
      </w:r>
      <w:proofErr w:type="spellStart"/>
      <w:r w:rsidRPr="0037596C">
        <w:rPr>
          <w:rFonts w:asciiTheme="majorHAnsi" w:eastAsiaTheme="majorHAnsi" w:hAnsiTheme="majorHAnsi"/>
        </w:rPr>
        <w:t>app.php</w:t>
      </w:r>
      <w:proofErr w:type="spellEnd"/>
      <w:r w:rsidRPr="0037596C">
        <w:rPr>
          <w:rFonts w:asciiTheme="majorHAnsi" w:eastAsiaTheme="majorHAnsi" w:hAnsiTheme="majorHAnsi"/>
        </w:rPr>
        <w:t xml:space="preserve">` 스크립트에서 라라벨 애플리케이션의 인스턴스를 가져옵니다. </w:t>
      </w:r>
      <w:r w:rsidRPr="00553738">
        <w:rPr>
          <w:rFonts w:asciiTheme="majorHAnsi" w:eastAsiaTheme="majorHAnsi" w:hAnsiTheme="majorHAnsi"/>
          <w:b/>
          <w:bCs/>
          <w:rPrChange w:id="20" w:author="이 호진" w:date="2021-04-04T18:04:00Z">
            <w:rPr>
              <w:rFonts w:asciiTheme="majorHAnsi" w:eastAsiaTheme="majorHAnsi" w:hAnsiTheme="majorHAnsi"/>
            </w:rPr>
          </w:rPrChange>
        </w:rPr>
        <w:t>라라벨 자신의 첫 번째 동작은 [서비스 컨테이너](https://laravel.kr/docs/8.x/container) 인스턴스를 생성</w:t>
      </w:r>
      <w:r w:rsidRPr="0037596C">
        <w:rPr>
          <w:rFonts w:asciiTheme="majorHAnsi" w:eastAsiaTheme="majorHAnsi" w:hAnsiTheme="majorHAnsi"/>
        </w:rPr>
        <w:t>하는 것입니다.</w:t>
      </w:r>
    </w:p>
    <w:p w14:paraId="1CA7CD66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6C7F705C" w14:textId="30CEC515" w:rsidR="0072132C" w:rsidRPr="0037596C" w:rsidRDefault="00862553" w:rsidP="00862553">
      <w:pPr>
        <w:pStyle w:val="3"/>
      </w:pPr>
      <w:r>
        <w:t xml:space="preserve">1.2.2 </w:t>
      </w:r>
      <w:proofErr w:type="gramStart"/>
      <w:r w:rsidR="0072132C" w:rsidRPr="0037596C">
        <w:t>HTTP /</w:t>
      </w:r>
      <w:proofErr w:type="gramEnd"/>
      <w:r w:rsidR="0072132C" w:rsidRPr="0037596C">
        <w:t xml:space="preserve"> Console 커널</w:t>
      </w:r>
    </w:p>
    <w:p w14:paraId="70065D00" w14:textId="309895A0" w:rsidR="0072132C" w:rsidRPr="0037596C" w:rsidDel="00553738" w:rsidRDefault="0072132C" w:rsidP="0072132C">
      <w:pPr>
        <w:rPr>
          <w:del w:id="21" w:author="이 호진" w:date="2021-04-04T18:04:00Z"/>
          <w:rFonts w:asciiTheme="majorHAnsi" w:eastAsiaTheme="majorHAnsi" w:hAnsiTheme="majorHAnsi"/>
        </w:rPr>
      </w:pPr>
    </w:p>
    <w:p w14:paraId="663FAA15" w14:textId="77777777" w:rsidR="00553738" w:rsidRDefault="0072132C" w:rsidP="0072132C">
      <w:pPr>
        <w:rPr>
          <w:ins w:id="22" w:author="이 호진" w:date="2021-04-04T18:05:00Z"/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다음으로</w:t>
      </w:r>
      <w:r w:rsidRPr="0037596C">
        <w:rPr>
          <w:rFonts w:asciiTheme="majorHAnsi" w:eastAsiaTheme="majorHAnsi" w:hAnsiTheme="majorHAnsi"/>
        </w:rPr>
        <w:t xml:space="preserve"> 애플리케이션이 시작된 유형에 따라 전송된 요청을 </w:t>
      </w:r>
      <w:r w:rsidRPr="00553738">
        <w:rPr>
          <w:rFonts w:asciiTheme="majorHAnsi" w:eastAsiaTheme="majorHAnsi" w:hAnsiTheme="majorHAnsi"/>
          <w:b/>
          <w:bCs/>
          <w:rPrChange w:id="23" w:author="이 호진" w:date="2021-04-04T18:04:00Z">
            <w:rPr>
              <w:rFonts w:asciiTheme="majorHAnsi" w:eastAsiaTheme="majorHAnsi" w:hAnsiTheme="majorHAnsi"/>
            </w:rPr>
          </w:rPrChange>
        </w:rPr>
        <w:t>HTTP 커널</w:t>
      </w:r>
      <w:r w:rsidRPr="0037596C">
        <w:rPr>
          <w:rFonts w:asciiTheme="majorHAnsi" w:eastAsiaTheme="majorHAnsi" w:hAnsiTheme="majorHAnsi"/>
        </w:rPr>
        <w:t xml:space="preserve">이나 </w:t>
      </w:r>
      <w:r w:rsidRPr="00553738">
        <w:rPr>
          <w:rFonts w:asciiTheme="majorHAnsi" w:eastAsiaTheme="majorHAnsi" w:hAnsiTheme="majorHAnsi"/>
          <w:b/>
          <w:bCs/>
          <w:rPrChange w:id="24" w:author="이 호진" w:date="2021-04-04T18:04:00Z">
            <w:rPr>
              <w:rFonts w:asciiTheme="majorHAnsi" w:eastAsiaTheme="majorHAnsi" w:hAnsiTheme="majorHAnsi"/>
            </w:rPr>
          </w:rPrChange>
        </w:rPr>
        <w:t>콘솔 커널</w:t>
      </w:r>
      <w:r w:rsidRPr="0037596C">
        <w:rPr>
          <w:rFonts w:asciiTheme="majorHAnsi" w:eastAsiaTheme="majorHAnsi" w:hAnsiTheme="majorHAnsi"/>
        </w:rPr>
        <w:t xml:space="preserve"> 둘 중 하나로 보냅니다. 이 두가지의 커널은 모든 요청의 흐름 중심에서 작동하게 됩니다. </w:t>
      </w:r>
    </w:p>
    <w:p w14:paraId="73239244" w14:textId="77777777" w:rsidR="00553738" w:rsidRDefault="00553738" w:rsidP="0072132C">
      <w:pPr>
        <w:rPr>
          <w:ins w:id="25" w:author="이 호진" w:date="2021-04-04T18:05:00Z"/>
          <w:rFonts w:asciiTheme="majorHAnsi" w:eastAsiaTheme="majorHAnsi" w:hAnsiTheme="majorHAnsi"/>
        </w:rPr>
      </w:pPr>
    </w:p>
    <w:p w14:paraId="3F2AB246" w14:textId="336CE1EA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/>
        </w:rPr>
        <w:t>여기에서는 `app/Http/</w:t>
      </w:r>
      <w:proofErr w:type="spellStart"/>
      <w:r w:rsidRPr="0037596C">
        <w:rPr>
          <w:rFonts w:asciiTheme="majorHAnsi" w:eastAsiaTheme="majorHAnsi" w:hAnsiTheme="majorHAnsi"/>
        </w:rPr>
        <w:t>Kernel.php</w:t>
      </w:r>
      <w:proofErr w:type="spellEnd"/>
      <w:r w:rsidRPr="0037596C">
        <w:rPr>
          <w:rFonts w:asciiTheme="majorHAnsi" w:eastAsiaTheme="majorHAnsi" w:hAnsiTheme="majorHAnsi"/>
        </w:rPr>
        <w:t xml:space="preserve">` </w:t>
      </w:r>
      <w:proofErr w:type="spellStart"/>
      <w:r w:rsidRPr="0037596C">
        <w:rPr>
          <w:rFonts w:asciiTheme="majorHAnsi" w:eastAsiaTheme="majorHAnsi" w:hAnsiTheme="majorHAnsi"/>
        </w:rPr>
        <w:t>에있는</w:t>
      </w:r>
      <w:proofErr w:type="spellEnd"/>
      <w:r w:rsidRPr="0037596C">
        <w:rPr>
          <w:rFonts w:asciiTheme="majorHAnsi" w:eastAsiaTheme="majorHAnsi" w:hAnsiTheme="majorHAnsi"/>
        </w:rPr>
        <w:t xml:space="preserve"> HTTP 커널에 초점을 맞춰 봅시다.</w:t>
      </w:r>
    </w:p>
    <w:p w14:paraId="64060936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786E6AE3" w14:textId="77777777" w:rsidR="00553738" w:rsidRDefault="0072132C" w:rsidP="0072132C">
      <w:pPr>
        <w:rPr>
          <w:ins w:id="26" w:author="이 호진" w:date="2021-04-04T18:05:00Z"/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/>
        </w:rPr>
        <w:t xml:space="preserve">HTTP 커널은 `Illuminate\Foundation\Http\Kernel` 클래스를 상속하고 있으며, 요청을 실행하기 전에 처리되는 `bootstrappers` (시작 코드)의 배열을 정의하고 있습니다. </w:t>
      </w:r>
    </w:p>
    <w:p w14:paraId="20332F85" w14:textId="77777777" w:rsidR="00553738" w:rsidRDefault="00553738" w:rsidP="0072132C">
      <w:pPr>
        <w:rPr>
          <w:ins w:id="27" w:author="이 호진" w:date="2021-04-04T18:05:00Z"/>
          <w:rFonts w:asciiTheme="majorHAnsi" w:eastAsiaTheme="majorHAnsi" w:hAnsiTheme="majorHAnsi"/>
        </w:rPr>
      </w:pPr>
    </w:p>
    <w:p w14:paraId="569C3807" w14:textId="3F07902F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/>
        </w:rPr>
        <w:t>이 시작 코드들은 에러 처리, 로그 설정, [애플리케이션 동작 환경의 감지](https://laravel.kr/docs/8.x/configuration#environment-configuration) 등 실제로 요청이 처리되기 전에 수행해야 되는 작</w:t>
      </w:r>
      <w:r w:rsidRPr="0037596C">
        <w:rPr>
          <w:rFonts w:asciiTheme="majorHAnsi" w:eastAsiaTheme="majorHAnsi" w:hAnsiTheme="majorHAnsi" w:hint="eastAsia"/>
        </w:rPr>
        <w:t>업들을</w:t>
      </w:r>
      <w:r w:rsidRPr="0037596C">
        <w:rPr>
          <w:rFonts w:asciiTheme="majorHAnsi" w:eastAsiaTheme="majorHAnsi" w:hAnsiTheme="majorHAnsi"/>
        </w:rPr>
        <w:t xml:space="preserve"> 의미합니다.</w:t>
      </w:r>
    </w:p>
    <w:p w14:paraId="421E5576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20C15F71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또한</w:t>
      </w:r>
      <w:r w:rsidRPr="0037596C">
        <w:rPr>
          <w:rFonts w:asciiTheme="majorHAnsi" w:eastAsiaTheme="majorHAnsi" w:hAnsiTheme="majorHAnsi"/>
        </w:rPr>
        <w:t xml:space="preserve"> HTTP 커널은 애플리케이션에서 요청이 처리되기 전에 </w:t>
      </w:r>
      <w:proofErr w:type="spellStart"/>
      <w:r w:rsidRPr="0037596C">
        <w:rPr>
          <w:rFonts w:asciiTheme="majorHAnsi" w:eastAsiaTheme="majorHAnsi" w:hAnsiTheme="majorHAnsi"/>
        </w:rPr>
        <w:t>통과해야하는</w:t>
      </w:r>
      <w:proofErr w:type="spellEnd"/>
      <w:r w:rsidRPr="0037596C">
        <w:rPr>
          <w:rFonts w:asciiTheme="majorHAnsi" w:eastAsiaTheme="majorHAnsi" w:hAnsiTheme="majorHAnsi"/>
        </w:rPr>
        <w:t xml:space="preserve"> HTTP [미들웨어](https://laravel.kr/docs/8.x/middleware)의 목록을 정의하고 있습니다. 이 미들웨어들은 [HTTP 세션](https://laravel.kr/docs/8.x/session)을 읽고/쓰고, 애플리케이션이 유지 관리 모드인지 확인하고, [CSRF 토큰을 </w:t>
      </w:r>
      <w:proofErr w:type="gramStart"/>
      <w:r w:rsidRPr="0037596C">
        <w:rPr>
          <w:rFonts w:asciiTheme="majorHAnsi" w:eastAsiaTheme="majorHAnsi" w:hAnsiTheme="majorHAnsi"/>
        </w:rPr>
        <w:t>확인 하는</w:t>
      </w:r>
      <w:proofErr w:type="gramEnd"/>
      <w:r w:rsidRPr="0037596C">
        <w:rPr>
          <w:rFonts w:asciiTheme="majorHAnsi" w:eastAsiaTheme="majorHAnsi" w:hAnsiTheme="majorHAnsi"/>
        </w:rPr>
        <w:t>](https://laravel.kr/docs/8.x/csrf) 작업들을 처리합</w:t>
      </w:r>
      <w:r w:rsidRPr="0037596C">
        <w:rPr>
          <w:rFonts w:asciiTheme="majorHAnsi" w:eastAsiaTheme="majorHAnsi" w:hAnsiTheme="majorHAnsi" w:hint="eastAsia"/>
        </w:rPr>
        <w:t>니다</w:t>
      </w:r>
      <w:r w:rsidRPr="0037596C">
        <w:rPr>
          <w:rFonts w:asciiTheme="majorHAnsi" w:eastAsiaTheme="majorHAnsi" w:hAnsiTheme="majorHAnsi"/>
        </w:rPr>
        <w:t>.</w:t>
      </w:r>
    </w:p>
    <w:p w14:paraId="35774825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3C1781F8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/>
        </w:rPr>
        <w:t>HTTP 커널의 `handle` 메소드의 사용법은 매우 간단합니다. 단순하게는 `Request</w:t>
      </w:r>
      <w:proofErr w:type="gramStart"/>
      <w:r w:rsidRPr="0037596C">
        <w:rPr>
          <w:rFonts w:asciiTheme="majorHAnsi" w:eastAsiaTheme="majorHAnsi" w:hAnsiTheme="majorHAnsi"/>
        </w:rPr>
        <w:t>` 를</w:t>
      </w:r>
      <w:proofErr w:type="gramEnd"/>
      <w:r w:rsidRPr="0037596C">
        <w:rPr>
          <w:rFonts w:asciiTheme="majorHAnsi" w:eastAsiaTheme="majorHAnsi" w:hAnsiTheme="majorHAnsi"/>
        </w:rPr>
        <w:t xml:space="preserve"> 받고 `Response`를 반환합니다. 커널을 애플리케이션 전체를 나타내는 하나의 큰 블랙 박스라고 생각해봅시다. HTTP 요청이 입력되면 HTTP 응답이 반환됩니다.</w:t>
      </w:r>
    </w:p>
    <w:p w14:paraId="6CE1C85B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2CD02CEB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/>
        </w:rPr>
        <w:t xml:space="preserve">#### 서비스 </w:t>
      </w:r>
      <w:proofErr w:type="spellStart"/>
      <w:r w:rsidRPr="0037596C">
        <w:rPr>
          <w:rFonts w:asciiTheme="majorHAnsi" w:eastAsiaTheme="majorHAnsi" w:hAnsiTheme="majorHAnsi"/>
        </w:rPr>
        <w:t>프로바이더</w:t>
      </w:r>
      <w:proofErr w:type="spellEnd"/>
    </w:p>
    <w:p w14:paraId="4957EF8A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4D8D5580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커널</w:t>
      </w:r>
      <w:r w:rsidRPr="0037596C">
        <w:rPr>
          <w:rFonts w:asciiTheme="majorHAnsi" w:eastAsiaTheme="majorHAnsi" w:hAnsiTheme="majorHAnsi"/>
        </w:rPr>
        <w:t xml:space="preserve"> 부팅(</w:t>
      </w:r>
      <w:proofErr w:type="spellStart"/>
      <w:r w:rsidRPr="0037596C">
        <w:rPr>
          <w:rFonts w:asciiTheme="majorHAnsi" w:eastAsiaTheme="majorHAnsi" w:hAnsiTheme="majorHAnsi"/>
        </w:rPr>
        <w:t>부트스트래핑</w:t>
      </w:r>
      <w:proofErr w:type="spellEnd"/>
      <w:r w:rsidRPr="0037596C">
        <w:rPr>
          <w:rFonts w:asciiTheme="majorHAnsi" w:eastAsiaTheme="majorHAnsi" w:hAnsiTheme="majorHAnsi"/>
        </w:rPr>
        <w:t xml:space="preserve">) 과정의 가장 중요한 것 중의 하나는 </w:t>
      </w:r>
      <w:r w:rsidRPr="00553738">
        <w:rPr>
          <w:rFonts w:asciiTheme="majorHAnsi" w:eastAsiaTheme="majorHAnsi" w:hAnsiTheme="majorHAnsi"/>
          <w:b/>
          <w:bCs/>
          <w:rPrChange w:id="28" w:author="이 호진" w:date="2021-04-04T18:06:00Z">
            <w:rPr>
              <w:rFonts w:asciiTheme="majorHAnsi" w:eastAsiaTheme="majorHAnsi" w:hAnsiTheme="majorHAnsi"/>
            </w:rPr>
          </w:rPrChange>
        </w:rPr>
        <w:t xml:space="preserve">애플리케이션의 [서비스 </w:t>
      </w:r>
      <w:proofErr w:type="spellStart"/>
      <w:r w:rsidRPr="00553738">
        <w:rPr>
          <w:rFonts w:asciiTheme="majorHAnsi" w:eastAsiaTheme="majorHAnsi" w:hAnsiTheme="majorHAnsi"/>
          <w:b/>
          <w:bCs/>
          <w:rPrChange w:id="29" w:author="이 호진" w:date="2021-04-04T18:06:00Z">
            <w:rPr>
              <w:rFonts w:asciiTheme="majorHAnsi" w:eastAsiaTheme="majorHAnsi" w:hAnsiTheme="majorHAnsi"/>
            </w:rPr>
          </w:rPrChange>
        </w:rPr>
        <w:t>프로바이더</w:t>
      </w:r>
      <w:proofErr w:type="spellEnd"/>
      <w:r w:rsidRPr="00553738">
        <w:rPr>
          <w:rFonts w:asciiTheme="majorHAnsi" w:eastAsiaTheme="majorHAnsi" w:hAnsiTheme="majorHAnsi"/>
          <w:b/>
          <w:bCs/>
          <w:rPrChange w:id="30" w:author="이 호진" w:date="2021-04-04T18:06:00Z">
            <w:rPr>
              <w:rFonts w:asciiTheme="majorHAnsi" w:eastAsiaTheme="majorHAnsi" w:hAnsiTheme="majorHAnsi"/>
            </w:rPr>
          </w:rPrChange>
        </w:rPr>
        <w:t xml:space="preserve">](https://laravel.kr/docs/8.x/providers)를 </w:t>
      </w:r>
      <w:proofErr w:type="spellStart"/>
      <w:r w:rsidRPr="00553738">
        <w:rPr>
          <w:rFonts w:asciiTheme="majorHAnsi" w:eastAsiaTheme="majorHAnsi" w:hAnsiTheme="majorHAnsi"/>
          <w:b/>
          <w:bCs/>
          <w:rPrChange w:id="31" w:author="이 호진" w:date="2021-04-04T18:06:00Z">
            <w:rPr>
              <w:rFonts w:asciiTheme="majorHAnsi" w:eastAsiaTheme="majorHAnsi" w:hAnsiTheme="majorHAnsi"/>
            </w:rPr>
          </w:rPrChange>
        </w:rPr>
        <w:t>로딩</w:t>
      </w:r>
      <w:r w:rsidRPr="0037596C">
        <w:rPr>
          <w:rFonts w:asciiTheme="majorHAnsi" w:eastAsiaTheme="majorHAnsi" w:hAnsiTheme="majorHAnsi"/>
        </w:rPr>
        <w:t>하는</w:t>
      </w:r>
      <w:proofErr w:type="spellEnd"/>
      <w:r w:rsidRPr="0037596C">
        <w:rPr>
          <w:rFonts w:asciiTheme="majorHAnsi" w:eastAsiaTheme="majorHAnsi" w:hAnsiTheme="majorHAnsi"/>
        </w:rPr>
        <w:t xml:space="preserve"> 것입니다. 애플리케이션의 모든 서비스 </w:t>
      </w:r>
      <w:proofErr w:type="spellStart"/>
      <w:r w:rsidRPr="0037596C">
        <w:rPr>
          <w:rFonts w:asciiTheme="majorHAnsi" w:eastAsiaTheme="majorHAnsi" w:hAnsiTheme="majorHAnsi"/>
        </w:rPr>
        <w:t>프로바이더는</w:t>
      </w:r>
      <w:proofErr w:type="spellEnd"/>
      <w:r w:rsidRPr="0037596C">
        <w:rPr>
          <w:rFonts w:asciiTheme="majorHAnsi" w:eastAsiaTheme="majorHAnsi" w:hAnsiTheme="majorHAnsi"/>
        </w:rPr>
        <w:t xml:space="preserve"> `config/</w:t>
      </w:r>
      <w:proofErr w:type="spellStart"/>
      <w:r w:rsidRPr="0037596C">
        <w:rPr>
          <w:rFonts w:asciiTheme="majorHAnsi" w:eastAsiaTheme="majorHAnsi" w:hAnsiTheme="majorHAnsi"/>
        </w:rPr>
        <w:t>app.php</w:t>
      </w:r>
      <w:proofErr w:type="spellEnd"/>
      <w:r w:rsidRPr="0037596C">
        <w:rPr>
          <w:rFonts w:asciiTheme="majorHAnsi" w:eastAsiaTheme="majorHAnsi" w:hAnsiTheme="majorHAnsi"/>
        </w:rPr>
        <w:t xml:space="preserve">` 파일의 `providers` 배열에 설정되어 있습니다. 먼저, 모든 서비스 </w:t>
      </w:r>
      <w:proofErr w:type="spellStart"/>
      <w:r w:rsidRPr="0037596C">
        <w:rPr>
          <w:rFonts w:asciiTheme="majorHAnsi" w:eastAsiaTheme="majorHAnsi" w:hAnsiTheme="majorHAnsi"/>
        </w:rPr>
        <w:t>프로바이더의</w:t>
      </w:r>
      <w:proofErr w:type="spellEnd"/>
      <w:r w:rsidRPr="0037596C">
        <w:rPr>
          <w:rFonts w:asciiTheme="majorHAnsi" w:eastAsiaTheme="majorHAnsi" w:hAnsiTheme="majorHAnsi"/>
        </w:rPr>
        <w:t xml:space="preserve"> `register` 메소드가 호출되고, 이후에 </w:t>
      </w:r>
      <w:proofErr w:type="gramStart"/>
      <w:r w:rsidRPr="0037596C">
        <w:rPr>
          <w:rFonts w:asciiTheme="majorHAnsi" w:eastAsiaTheme="majorHAnsi" w:hAnsiTheme="majorHAnsi"/>
        </w:rPr>
        <w:t>등록 된</w:t>
      </w:r>
      <w:proofErr w:type="gramEnd"/>
      <w:r w:rsidRPr="0037596C">
        <w:rPr>
          <w:rFonts w:asciiTheme="majorHAnsi" w:eastAsiaTheme="majorHAnsi" w:hAnsiTheme="majorHAnsi"/>
        </w:rPr>
        <w:t xml:space="preserve"> 모든 서비스 </w:t>
      </w:r>
      <w:proofErr w:type="spellStart"/>
      <w:r w:rsidRPr="0037596C">
        <w:rPr>
          <w:rFonts w:asciiTheme="majorHAnsi" w:eastAsiaTheme="majorHAnsi" w:hAnsiTheme="majorHAnsi"/>
        </w:rPr>
        <w:t>프로바이더의</w:t>
      </w:r>
      <w:proofErr w:type="spellEnd"/>
      <w:r w:rsidRPr="0037596C">
        <w:rPr>
          <w:rFonts w:asciiTheme="majorHAnsi" w:eastAsiaTheme="majorHAnsi" w:hAnsiTheme="majorHAnsi"/>
        </w:rPr>
        <w:t xml:space="preserve"> `boot` 메소드가 호출되어 집</w:t>
      </w:r>
      <w:r w:rsidRPr="0037596C">
        <w:rPr>
          <w:rFonts w:asciiTheme="majorHAnsi" w:eastAsiaTheme="majorHAnsi" w:hAnsiTheme="majorHAnsi" w:hint="eastAsia"/>
        </w:rPr>
        <w:t>니다</w:t>
      </w:r>
      <w:r w:rsidRPr="0037596C">
        <w:rPr>
          <w:rFonts w:asciiTheme="majorHAnsi" w:eastAsiaTheme="majorHAnsi" w:hAnsiTheme="majorHAnsi"/>
        </w:rPr>
        <w:t>.</w:t>
      </w:r>
    </w:p>
    <w:p w14:paraId="4215FD92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60AD9D5C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서비스</w:t>
      </w:r>
      <w:r w:rsidRPr="0037596C">
        <w:rPr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Fonts w:asciiTheme="majorHAnsi" w:eastAsiaTheme="majorHAnsi" w:hAnsiTheme="majorHAnsi"/>
        </w:rPr>
        <w:t>프로바이더는</w:t>
      </w:r>
      <w:proofErr w:type="spellEnd"/>
      <w:r w:rsidRPr="0037596C">
        <w:rPr>
          <w:rFonts w:asciiTheme="majorHAnsi" w:eastAsiaTheme="majorHAnsi" w:hAnsiTheme="majorHAnsi"/>
        </w:rPr>
        <w:t xml:space="preserve"> 프레임워크의 데이터베이스, 큐, validation, 라우팅 컴포넌트와 같은 다양한 컴포넌트의 </w:t>
      </w:r>
      <w:proofErr w:type="spellStart"/>
      <w:r w:rsidRPr="0037596C">
        <w:rPr>
          <w:rFonts w:asciiTheme="majorHAnsi" w:eastAsiaTheme="majorHAnsi" w:hAnsiTheme="majorHAnsi"/>
        </w:rPr>
        <w:t>부트스트래핑</w:t>
      </w:r>
      <w:proofErr w:type="spellEnd"/>
      <w:r w:rsidRPr="0037596C">
        <w:rPr>
          <w:rFonts w:asciiTheme="majorHAnsi" w:eastAsiaTheme="majorHAnsi" w:hAnsiTheme="majorHAnsi"/>
        </w:rPr>
        <w:t xml:space="preserve">(부팅과 같은 기초 작업들)의 처리를 책임집니다. 프레임워크가 제공하는 모든 기능을 초기화 하고 설정하는 것으로, 서비스 </w:t>
      </w:r>
      <w:proofErr w:type="spellStart"/>
      <w:r w:rsidRPr="0037596C">
        <w:rPr>
          <w:rFonts w:asciiTheme="majorHAnsi" w:eastAsiaTheme="majorHAnsi" w:hAnsiTheme="majorHAnsi"/>
        </w:rPr>
        <w:t>프로바이더는</w:t>
      </w:r>
      <w:proofErr w:type="spellEnd"/>
      <w:r w:rsidRPr="0037596C">
        <w:rPr>
          <w:rFonts w:asciiTheme="majorHAnsi" w:eastAsiaTheme="majorHAnsi" w:hAnsiTheme="majorHAnsi"/>
        </w:rPr>
        <w:t xml:space="preserve"> 라라벨의 부팅(</w:t>
      </w:r>
      <w:proofErr w:type="spellStart"/>
      <w:r w:rsidRPr="0037596C">
        <w:rPr>
          <w:rFonts w:asciiTheme="majorHAnsi" w:eastAsiaTheme="majorHAnsi" w:hAnsiTheme="majorHAnsi"/>
        </w:rPr>
        <w:t>부트스트래핑</w:t>
      </w:r>
      <w:proofErr w:type="spellEnd"/>
      <w:r w:rsidRPr="0037596C">
        <w:rPr>
          <w:rFonts w:asciiTheme="majorHAnsi" w:eastAsiaTheme="majorHAnsi" w:hAnsiTheme="majorHAnsi"/>
        </w:rPr>
        <w:t>) 과정에서 가장 중요한 기능이라고 할 수 있습니다.</w:t>
      </w:r>
    </w:p>
    <w:p w14:paraId="7F7AABA8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2018590C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/>
        </w:rPr>
        <w:t>#### 요청 처리-</w:t>
      </w:r>
      <w:proofErr w:type="spellStart"/>
      <w:r w:rsidRPr="0037596C">
        <w:rPr>
          <w:rFonts w:asciiTheme="majorHAnsi" w:eastAsiaTheme="majorHAnsi" w:hAnsiTheme="majorHAnsi"/>
        </w:rPr>
        <w:t>디스패칭</w:t>
      </w:r>
      <w:proofErr w:type="spellEnd"/>
    </w:p>
    <w:p w14:paraId="611CF581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2F032F08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애플리케이션이</w:t>
      </w:r>
      <w:r w:rsidRPr="0037596C">
        <w:rPr>
          <w:rFonts w:asciiTheme="majorHAnsi" w:eastAsiaTheme="majorHAnsi" w:hAnsiTheme="majorHAnsi"/>
        </w:rPr>
        <w:t xml:space="preserve"> 부팅(</w:t>
      </w:r>
      <w:proofErr w:type="spellStart"/>
      <w:r w:rsidRPr="0037596C">
        <w:rPr>
          <w:rFonts w:asciiTheme="majorHAnsi" w:eastAsiaTheme="majorHAnsi" w:hAnsiTheme="majorHAnsi"/>
        </w:rPr>
        <w:t>부트스트래핑</w:t>
      </w:r>
      <w:proofErr w:type="spellEnd"/>
      <w:r w:rsidRPr="0037596C">
        <w:rPr>
          <w:rFonts w:asciiTheme="majorHAnsi" w:eastAsiaTheme="majorHAnsi" w:hAnsiTheme="majorHAnsi"/>
        </w:rPr>
        <w:t xml:space="preserve">)되고 모든 서비스 </w:t>
      </w:r>
      <w:proofErr w:type="spellStart"/>
      <w:r w:rsidRPr="0037596C">
        <w:rPr>
          <w:rFonts w:asciiTheme="majorHAnsi" w:eastAsiaTheme="majorHAnsi" w:hAnsiTheme="majorHAnsi"/>
        </w:rPr>
        <w:t>프로바이더가</w:t>
      </w:r>
      <w:proofErr w:type="spellEnd"/>
      <w:r w:rsidRPr="0037596C">
        <w:rPr>
          <w:rFonts w:asciiTheme="majorHAnsi" w:eastAsiaTheme="majorHAnsi" w:hAnsiTheme="majorHAnsi"/>
        </w:rPr>
        <w:t xml:space="preserve"> 등록된 후, `Request`는 라우터 처리를 위해서 전달될 것입니다. 라우터는 라우팅 또는 컨트롤러로 요청-request을 </w:t>
      </w:r>
      <w:proofErr w:type="spellStart"/>
      <w:r w:rsidRPr="0037596C">
        <w:rPr>
          <w:rFonts w:asciiTheme="majorHAnsi" w:eastAsiaTheme="majorHAnsi" w:hAnsiTheme="majorHAnsi"/>
        </w:rPr>
        <w:t>전달할뿐만</w:t>
      </w:r>
      <w:proofErr w:type="spellEnd"/>
      <w:r w:rsidRPr="0037596C">
        <w:rPr>
          <w:rFonts w:asciiTheme="majorHAnsi" w:eastAsiaTheme="majorHAnsi" w:hAnsiTheme="majorHAnsi"/>
        </w:rPr>
        <w:t xml:space="preserve"> 아니라, 임의의 특정 </w:t>
      </w:r>
      <w:proofErr w:type="spellStart"/>
      <w:r w:rsidRPr="0037596C">
        <w:rPr>
          <w:rFonts w:asciiTheme="majorHAnsi" w:eastAsiaTheme="majorHAnsi" w:hAnsiTheme="majorHAnsi"/>
        </w:rPr>
        <w:t>라우트에</w:t>
      </w:r>
      <w:proofErr w:type="spellEnd"/>
      <w:r w:rsidRPr="0037596C">
        <w:rPr>
          <w:rFonts w:asciiTheme="majorHAnsi" w:eastAsiaTheme="majorHAnsi" w:hAnsiTheme="majorHAnsi"/>
        </w:rPr>
        <w:t xml:space="preserve"> 지정된 미들웨어도 실행합니다.</w:t>
      </w:r>
    </w:p>
    <w:p w14:paraId="282FFF3A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545F2C2F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622EF84A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3EF81A55" w14:textId="7402957C" w:rsidR="0072132C" w:rsidRPr="0037596C" w:rsidRDefault="0072132C" w:rsidP="00862553">
      <w:pPr>
        <w:pStyle w:val="2"/>
      </w:pPr>
      <w:r w:rsidRPr="0037596C">
        <w:t>1.</w:t>
      </w:r>
      <w:proofErr w:type="gramStart"/>
      <w:r w:rsidRPr="0037596C">
        <w:t>3.서비스</w:t>
      </w:r>
      <w:proofErr w:type="gramEnd"/>
      <w:r w:rsidRPr="0037596C">
        <w:t xml:space="preserve"> </w:t>
      </w:r>
      <w:proofErr w:type="spellStart"/>
      <w:r w:rsidRPr="0037596C">
        <w:t>프로바이더</w:t>
      </w:r>
      <w:proofErr w:type="spellEnd"/>
    </w:p>
    <w:p w14:paraId="4F16F47D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3EAE2F6F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서비스</w:t>
      </w:r>
      <w:r w:rsidRPr="0037596C">
        <w:rPr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Fonts w:asciiTheme="majorHAnsi" w:eastAsiaTheme="majorHAnsi" w:hAnsiTheme="majorHAnsi"/>
        </w:rPr>
        <w:t>프로바이더는</w:t>
      </w:r>
      <w:proofErr w:type="spellEnd"/>
      <w:r w:rsidRPr="0037596C">
        <w:rPr>
          <w:rFonts w:asciiTheme="majorHAnsi" w:eastAsiaTheme="majorHAnsi" w:hAnsiTheme="majorHAnsi"/>
        </w:rPr>
        <w:t xml:space="preserve"> 라라벨 애플리케이션의 부팅(</w:t>
      </w:r>
      <w:proofErr w:type="spellStart"/>
      <w:r w:rsidRPr="0037596C">
        <w:rPr>
          <w:rFonts w:asciiTheme="majorHAnsi" w:eastAsiaTheme="majorHAnsi" w:hAnsiTheme="majorHAnsi"/>
        </w:rPr>
        <w:t>부트스트래핑</w:t>
      </w:r>
      <w:proofErr w:type="spellEnd"/>
      <w:r w:rsidRPr="0037596C">
        <w:rPr>
          <w:rFonts w:asciiTheme="majorHAnsi" w:eastAsiaTheme="majorHAnsi" w:hAnsiTheme="majorHAnsi"/>
        </w:rPr>
        <w:t xml:space="preserve">) 단계의 주요한 핵심입니다. 애플리케이션의 인스턴스가 생성되고, 서비스 </w:t>
      </w:r>
      <w:proofErr w:type="spellStart"/>
      <w:r w:rsidRPr="0037596C">
        <w:rPr>
          <w:rFonts w:asciiTheme="majorHAnsi" w:eastAsiaTheme="majorHAnsi" w:hAnsiTheme="majorHAnsi"/>
        </w:rPr>
        <w:t>프로바이더가</w:t>
      </w:r>
      <w:proofErr w:type="spellEnd"/>
      <w:r w:rsidRPr="0037596C">
        <w:rPr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Fonts w:asciiTheme="majorHAnsi" w:eastAsiaTheme="majorHAnsi" w:hAnsiTheme="majorHAnsi"/>
        </w:rPr>
        <w:t>등록된후</w:t>
      </w:r>
      <w:proofErr w:type="spellEnd"/>
      <w:r w:rsidRPr="0037596C">
        <w:rPr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Fonts w:asciiTheme="majorHAnsi" w:eastAsiaTheme="majorHAnsi" w:hAnsiTheme="majorHAnsi"/>
        </w:rPr>
        <w:t>부트스트래핑</w:t>
      </w:r>
      <w:proofErr w:type="spellEnd"/>
      <w:r w:rsidRPr="0037596C">
        <w:rPr>
          <w:rFonts w:asciiTheme="majorHAnsi" w:eastAsiaTheme="majorHAnsi" w:hAnsiTheme="majorHAnsi"/>
        </w:rPr>
        <w:t xml:space="preserve"> 과정을 마친 프로그램이 요청을 처리합니다. 매우 간단합니다!</w:t>
      </w:r>
    </w:p>
    <w:p w14:paraId="3B5E8EDD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359B9073" w14:textId="77777777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lastRenderedPageBreak/>
        <w:t>라라벨</w:t>
      </w:r>
      <w:r w:rsidRPr="0037596C">
        <w:rPr>
          <w:rFonts w:asciiTheme="majorHAnsi" w:eastAsiaTheme="majorHAnsi" w:hAnsiTheme="majorHAnsi"/>
        </w:rPr>
        <w:t xml:space="preserve"> 애플리케이션이 어떻게 구성되어 있는지, 서비스 </w:t>
      </w:r>
      <w:proofErr w:type="spellStart"/>
      <w:r w:rsidRPr="0037596C">
        <w:rPr>
          <w:rFonts w:asciiTheme="majorHAnsi" w:eastAsiaTheme="majorHAnsi" w:hAnsiTheme="majorHAnsi"/>
        </w:rPr>
        <w:t>프로바이더를</w:t>
      </w:r>
      <w:proofErr w:type="spellEnd"/>
      <w:r w:rsidRPr="0037596C">
        <w:rPr>
          <w:rFonts w:asciiTheme="majorHAnsi" w:eastAsiaTheme="majorHAnsi" w:hAnsiTheme="majorHAnsi"/>
        </w:rPr>
        <w:t xml:space="preserve"> 통해 </w:t>
      </w:r>
      <w:proofErr w:type="spellStart"/>
      <w:r w:rsidRPr="0037596C">
        <w:rPr>
          <w:rFonts w:asciiTheme="majorHAnsi" w:eastAsiaTheme="majorHAnsi" w:hAnsiTheme="majorHAnsi"/>
        </w:rPr>
        <w:t>부트스트랩되는</w:t>
      </w:r>
      <w:proofErr w:type="spellEnd"/>
      <w:r w:rsidRPr="0037596C">
        <w:rPr>
          <w:rFonts w:asciiTheme="majorHAnsi" w:eastAsiaTheme="majorHAnsi" w:hAnsiTheme="majorHAnsi"/>
        </w:rPr>
        <w:t xml:space="preserve"> 과정을 구체적으로 이해하는 것은 매우 중요합니다. 여러분의 애플리케이션을 위한 기본 서비스 </w:t>
      </w:r>
      <w:proofErr w:type="spellStart"/>
      <w:r w:rsidRPr="0037596C">
        <w:rPr>
          <w:rFonts w:asciiTheme="majorHAnsi" w:eastAsiaTheme="majorHAnsi" w:hAnsiTheme="majorHAnsi"/>
        </w:rPr>
        <w:t>프로바이더는</w:t>
      </w:r>
      <w:proofErr w:type="spellEnd"/>
      <w:r w:rsidRPr="0037596C">
        <w:rPr>
          <w:rFonts w:asciiTheme="majorHAnsi" w:eastAsiaTheme="majorHAnsi" w:hAnsiTheme="majorHAnsi"/>
        </w:rPr>
        <w:t xml:space="preserve"> `app/Providers` 디렉토리에 있습니다.</w:t>
      </w:r>
    </w:p>
    <w:p w14:paraId="2C014F4A" w14:textId="77777777" w:rsidR="0072132C" w:rsidRPr="0037596C" w:rsidRDefault="0072132C" w:rsidP="0072132C">
      <w:pPr>
        <w:rPr>
          <w:rFonts w:asciiTheme="majorHAnsi" w:eastAsiaTheme="majorHAnsi" w:hAnsiTheme="majorHAnsi"/>
        </w:rPr>
      </w:pPr>
    </w:p>
    <w:p w14:paraId="614D5CA4" w14:textId="494B969C" w:rsidR="0072132C" w:rsidRPr="0037596C" w:rsidRDefault="0072132C" w:rsidP="0072132C">
      <w:pPr>
        <w:rPr>
          <w:rFonts w:asciiTheme="majorHAnsi" w:eastAsiaTheme="majorHAnsi" w:hAnsiTheme="majorHAnsi"/>
        </w:rPr>
      </w:pPr>
      <w:r w:rsidRPr="0037596C">
        <w:rPr>
          <w:rFonts w:asciiTheme="majorHAnsi" w:eastAsiaTheme="majorHAnsi" w:hAnsiTheme="majorHAnsi" w:hint="eastAsia"/>
        </w:rPr>
        <w:t>기본적으로</w:t>
      </w:r>
      <w:r w:rsidRPr="0037596C">
        <w:rPr>
          <w:rFonts w:asciiTheme="majorHAnsi" w:eastAsiaTheme="majorHAnsi" w:hAnsiTheme="majorHAnsi"/>
        </w:rPr>
        <w:t xml:space="preserve"> `</w:t>
      </w:r>
      <w:proofErr w:type="spellStart"/>
      <w:r w:rsidRPr="0037596C">
        <w:rPr>
          <w:rFonts w:asciiTheme="majorHAnsi" w:eastAsiaTheme="majorHAnsi" w:hAnsiTheme="majorHAnsi"/>
        </w:rPr>
        <w:t>AppServiceProvider</w:t>
      </w:r>
      <w:proofErr w:type="spellEnd"/>
      <w:proofErr w:type="gramStart"/>
      <w:r w:rsidRPr="0037596C">
        <w:rPr>
          <w:rFonts w:asciiTheme="majorHAnsi" w:eastAsiaTheme="majorHAnsi" w:hAnsiTheme="majorHAnsi"/>
        </w:rPr>
        <w:t>` 는</w:t>
      </w:r>
      <w:proofErr w:type="gramEnd"/>
      <w:r w:rsidRPr="0037596C">
        <w:rPr>
          <w:rFonts w:asciiTheme="majorHAnsi" w:eastAsiaTheme="majorHAnsi" w:hAnsiTheme="majorHAnsi"/>
        </w:rPr>
        <w:t xml:space="preserve"> 거의 비어 있습니다. 이 </w:t>
      </w:r>
      <w:proofErr w:type="spellStart"/>
      <w:r w:rsidRPr="0037596C">
        <w:rPr>
          <w:rFonts w:asciiTheme="majorHAnsi" w:eastAsiaTheme="majorHAnsi" w:hAnsiTheme="majorHAnsi"/>
        </w:rPr>
        <w:t>프로바이더는</w:t>
      </w:r>
      <w:proofErr w:type="spellEnd"/>
      <w:r w:rsidRPr="0037596C">
        <w:rPr>
          <w:rFonts w:asciiTheme="majorHAnsi" w:eastAsiaTheme="majorHAnsi" w:hAnsiTheme="majorHAnsi"/>
        </w:rPr>
        <w:t xml:space="preserve"> 여러분의 고유한 </w:t>
      </w:r>
      <w:proofErr w:type="spellStart"/>
      <w:r w:rsidRPr="0037596C">
        <w:rPr>
          <w:rFonts w:asciiTheme="majorHAnsi" w:eastAsiaTheme="majorHAnsi" w:hAnsiTheme="majorHAnsi"/>
        </w:rPr>
        <w:t>부트스트래핑과</w:t>
      </w:r>
      <w:proofErr w:type="spellEnd"/>
      <w:r w:rsidRPr="0037596C">
        <w:rPr>
          <w:rFonts w:asciiTheme="majorHAnsi" w:eastAsiaTheme="majorHAnsi" w:hAnsiTheme="majorHAnsi"/>
        </w:rPr>
        <w:t xml:space="preserve"> 서비스 컨테이너 바인딩 코드를 추가하기 위한 곳입니다. 보다 큰 애플리케이션의 경우, 보다 세부적인 유형으로 구분된 종류별로 서비스 </w:t>
      </w:r>
      <w:proofErr w:type="spellStart"/>
      <w:r w:rsidRPr="0037596C">
        <w:rPr>
          <w:rFonts w:asciiTheme="majorHAnsi" w:eastAsiaTheme="majorHAnsi" w:hAnsiTheme="majorHAnsi"/>
        </w:rPr>
        <w:t>프로바이더를</w:t>
      </w:r>
      <w:proofErr w:type="spellEnd"/>
      <w:r w:rsidRPr="0037596C">
        <w:rPr>
          <w:rFonts w:asciiTheme="majorHAnsi" w:eastAsiaTheme="majorHAnsi" w:hAnsiTheme="majorHAnsi"/>
        </w:rPr>
        <w:t xml:space="preserve"> 만들 수도 있습니다.</w:t>
      </w:r>
    </w:p>
    <w:p w14:paraId="30D6BE24" w14:textId="3949431F" w:rsidR="0072132C" w:rsidRPr="0037596C" w:rsidRDefault="0072132C">
      <w:pPr>
        <w:rPr>
          <w:rFonts w:asciiTheme="majorHAnsi" w:eastAsiaTheme="majorHAnsi" w:hAnsiTheme="majorHAnsi"/>
        </w:rPr>
      </w:pPr>
    </w:p>
    <w:p w14:paraId="4AA0C025" w14:textId="58DED745" w:rsidR="0072132C" w:rsidRPr="0037596C" w:rsidRDefault="0072132C">
      <w:pPr>
        <w:rPr>
          <w:rFonts w:asciiTheme="majorHAnsi" w:eastAsiaTheme="majorHAnsi" w:hAnsiTheme="majorHAnsi"/>
        </w:rPr>
      </w:pPr>
    </w:p>
    <w:p w14:paraId="56447EF2" w14:textId="5EB840D2" w:rsidR="0072132C" w:rsidRPr="0072132C" w:rsidRDefault="0072132C" w:rsidP="0072132C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HAnsi" w:eastAsiaTheme="majorHAnsi" w:hAnsiTheme="majorHAnsi" w:cs="Helvetica"/>
          <w:b/>
          <w:bCs/>
          <w:color w:val="333333"/>
          <w:kern w:val="36"/>
          <w:sz w:val="54"/>
          <w:szCs w:val="54"/>
        </w:rPr>
      </w:pPr>
      <w:r w:rsidRPr="0037596C">
        <w:rPr>
          <w:rFonts w:asciiTheme="majorHAnsi" w:eastAsiaTheme="majorHAnsi" w:hAnsiTheme="majorHAnsi" w:cs="Helvetica" w:hint="eastAsia"/>
          <w:b/>
          <w:bCs/>
          <w:color w:val="333333"/>
          <w:kern w:val="36"/>
          <w:sz w:val="54"/>
          <w:szCs w:val="54"/>
        </w:rPr>
        <w:t>2</w:t>
      </w:r>
      <w:r w:rsidRPr="0037596C">
        <w:rPr>
          <w:rFonts w:asciiTheme="majorHAnsi" w:eastAsiaTheme="majorHAnsi" w:hAnsiTheme="majorHAnsi" w:cs="Helvetica"/>
          <w:b/>
          <w:bCs/>
          <w:color w:val="333333"/>
          <w:kern w:val="36"/>
          <w:sz w:val="54"/>
          <w:szCs w:val="54"/>
        </w:rPr>
        <w:t>.</w:t>
      </w:r>
      <w:r w:rsidRPr="0072132C">
        <w:rPr>
          <w:rFonts w:asciiTheme="majorHAnsi" w:eastAsiaTheme="majorHAnsi" w:hAnsiTheme="majorHAnsi" w:cs="Helvetica"/>
          <w:b/>
          <w:bCs/>
          <w:color w:val="333333"/>
          <w:kern w:val="36"/>
          <w:sz w:val="54"/>
          <w:szCs w:val="54"/>
        </w:rPr>
        <w:t>서비스 컨테이너</w:t>
      </w:r>
    </w:p>
    <w:p w14:paraId="1CC6E794" w14:textId="350544DE" w:rsidR="0072132C" w:rsidRPr="0072132C" w:rsidRDefault="0072132C" w:rsidP="0072132C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</w:pPr>
      <w:r w:rsidRPr="0037596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2.</w:t>
      </w:r>
      <w:proofErr w:type="gramStart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1.시작하기</w:t>
      </w:r>
      <w:proofErr w:type="gramEnd"/>
    </w:p>
    <w:p w14:paraId="15AECE31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라라벨의 서비스 컨테이너는 클래스의 의존성을 관리하고 </w:t>
      </w:r>
      <w:r w:rsidRPr="00553738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32" w:author="이 호진" w:date="2021-04-04T18:10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의존성을 주입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하는 강력한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도구 입니다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. 의존성 주입이라는 멋진 말의 의미는 다음과 같습니다.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클래스간의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의존성은 클래스 생성될 때 또는 경우에 따라 "setter" 메소드에 의해서 "주입" 된다는 의미입니다.</w:t>
      </w:r>
    </w:p>
    <w:p w14:paraId="6E28F4D5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간단한 예제를 들어 봅시다.</w:t>
      </w:r>
    </w:p>
    <w:p w14:paraId="344570B6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&lt;?php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namespace App\Http\Controllers;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use App\Http\Controllers\Controller;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use App\Repositories\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UserRepository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use App\Models\User;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 xml:space="preserve">class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extends Controller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/**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lastRenderedPageBreak/>
        <w:t>    * The user repository implementation.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 xml:space="preserve">    * @var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UserRepository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*/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protected $users;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/**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 Create a new controller instance.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 xml:space="preserve">    * @param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UserRepository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$users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 @return void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*/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public function __construct(</w:t>
      </w:r>
      <w:proofErr w:type="spellStart"/>
      <w:r w:rsidRPr="00E334BF">
        <w:rPr>
          <w:rFonts w:asciiTheme="majorHAnsi" w:eastAsiaTheme="majorHAnsi" w:hAnsiTheme="majorHAnsi" w:cs="굴림체"/>
          <w:color w:val="333333"/>
          <w:kern w:val="0"/>
          <w:sz w:val="22"/>
          <w:highlight w:val="lightGray"/>
          <w:rPrChange w:id="33" w:author="이 호진" w:date="2021-04-04T18:11:00Z">
            <w:rPr>
              <w:rFonts w:asciiTheme="majorHAnsi" w:eastAsiaTheme="majorHAnsi" w:hAnsiTheme="majorHAnsi" w:cs="굴림체"/>
              <w:color w:val="333333"/>
              <w:kern w:val="0"/>
              <w:sz w:val="22"/>
            </w:rPr>
          </w:rPrChange>
        </w:rPr>
        <w:t>UserRepository</w:t>
      </w:r>
      <w:proofErr w:type="spellEnd"/>
      <w:r w:rsidRPr="00E334BF">
        <w:rPr>
          <w:rFonts w:asciiTheme="majorHAnsi" w:eastAsiaTheme="majorHAnsi" w:hAnsiTheme="majorHAnsi" w:cs="굴림체"/>
          <w:color w:val="333333"/>
          <w:kern w:val="0"/>
          <w:sz w:val="22"/>
          <w:highlight w:val="lightGray"/>
          <w:rPrChange w:id="34" w:author="이 호진" w:date="2021-04-04T18:11:00Z">
            <w:rPr>
              <w:rFonts w:asciiTheme="majorHAnsi" w:eastAsiaTheme="majorHAnsi" w:hAnsiTheme="majorHAnsi" w:cs="굴림체"/>
              <w:color w:val="333333"/>
              <w:kern w:val="0"/>
              <w:sz w:val="22"/>
            </w:rPr>
          </w:rPrChange>
        </w:rPr>
        <w:t xml:space="preserve"> $users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 xml:space="preserve">      </w:t>
      </w:r>
      <w:r w:rsidRPr="00E334BF">
        <w:rPr>
          <w:rFonts w:asciiTheme="majorHAnsi" w:eastAsiaTheme="majorHAnsi" w:hAnsiTheme="majorHAnsi" w:cs="굴림체"/>
          <w:color w:val="333333"/>
          <w:kern w:val="0"/>
          <w:sz w:val="22"/>
          <w:highlight w:val="lightGray"/>
          <w:rPrChange w:id="35" w:author="이 호진" w:date="2021-04-04T18:11:00Z">
            <w:rPr>
              <w:rFonts w:asciiTheme="majorHAnsi" w:eastAsiaTheme="majorHAnsi" w:hAnsiTheme="majorHAnsi" w:cs="굴림체"/>
              <w:color w:val="333333"/>
              <w:kern w:val="0"/>
              <w:sz w:val="22"/>
            </w:rPr>
          </w:rPrChange>
        </w:rPr>
        <w:t>$this-&gt;users = $users;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}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/**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 Show the profile for the given user.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 @param int $id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 @return Response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*/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public function show($id)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$user = $this-&gt;users-&gt;find($id);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return view('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user.profile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', ['user' =&gt; $user]);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}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}</w:t>
      </w:r>
    </w:p>
    <w:p w14:paraId="09F651CA" w14:textId="77777777" w:rsidR="00E334BF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ins w:id="36" w:author="이 호진" w:date="2021-04-04T18:11:00Z"/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이 예제에서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UserController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는 데이터 소스로부터 사용자를 조회할 필요가 있습니다. 따라서 우리는 사용자를 조회할 수 있는 서비스를 </w:t>
      </w:r>
      <w:proofErr w:type="gramStart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</w:rPr>
        <w:t>주입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것입니다. </w:t>
      </w:r>
    </w:p>
    <w:p w14:paraId="759B9CCA" w14:textId="77777777" w:rsidR="00E334BF" w:rsidRDefault="00E334BF" w:rsidP="0072132C">
      <w:pPr>
        <w:widowControl/>
        <w:wordWrap/>
        <w:autoSpaceDE/>
        <w:autoSpaceDN/>
        <w:spacing w:before="192" w:after="192" w:line="240" w:lineRule="auto"/>
        <w:jc w:val="left"/>
        <w:rPr>
          <w:ins w:id="37" w:author="이 호진" w:date="2021-04-04T18:11:00Z"/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</w:p>
    <w:p w14:paraId="6701CE28" w14:textId="6DDAEA77" w:rsid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ins w:id="38" w:author="이 호진" w:date="2021-04-04T18:11:00Z"/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lastRenderedPageBreak/>
        <w:t xml:space="preserve">여기에서는,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UserRepository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가 </w:t>
      </w:r>
      <w:hyperlink r:id="rId5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Eloquent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를 사용하여 데이터베이스로부터 사용자 정보를 조회합니다. repository 가 주입되었기 때문에, 원하는 경우 손쉽게 다른 구현 객체로 변경할 수 있습니다. 또한 애플리케이션을 테스트할 때 손쉽게 "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목킹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" 하거나, 더미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UserRepository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구현체를 생성할 수도 있습니다.</w:t>
      </w:r>
    </w:p>
    <w:p w14:paraId="0261C574" w14:textId="77777777" w:rsidR="00E334BF" w:rsidRPr="0072132C" w:rsidRDefault="00E334BF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</w:p>
    <w:p w14:paraId="4B4EBEC7" w14:textId="7BE0AE1B" w:rsid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ins w:id="39" w:author="이 호진" w:date="2021-04-04T18:11:00Z"/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라라벨 서비스 컨테이너를 깊이 이해하는 것은 강력하고 큰 애플리케이션을 구축할 때나 라라벨 코어에 공헌하기 위해서 아주 중요한 부분입니다.</w:t>
      </w:r>
    </w:p>
    <w:p w14:paraId="75844023" w14:textId="77777777" w:rsidR="00E334BF" w:rsidRPr="0072132C" w:rsidRDefault="00E334BF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</w:p>
    <w:p w14:paraId="26F9C7DD" w14:textId="11D92C09" w:rsidR="0072132C" w:rsidRPr="0072132C" w:rsidRDefault="0072132C" w:rsidP="0072132C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</w:pPr>
      <w:r w:rsidRPr="0037596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2.</w:t>
      </w:r>
      <w:proofErr w:type="gramStart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2.바인딩</w:t>
      </w:r>
      <w:proofErr w:type="gramEnd"/>
    </w:p>
    <w:p w14:paraId="57752E85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  <w:t>기본적인 바인딩</w:t>
      </w:r>
    </w:p>
    <w:p w14:paraId="458677DD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대부분의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40" w:author="이 호진" w:date="2021-04-04T18:12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서비스 컨테이너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바인딩들은 </w:t>
      </w:r>
      <w:hyperlink r:id="rId6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서비스 프로바이더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내에서 등록됩니다. 따라서 이러한 모든 예제들은 해당 컨텍스트에서 컨테이너를 사용하는 데모가 될 것입니다.</w:t>
      </w:r>
    </w:p>
    <w:p w14:paraId="52B12111" w14:textId="77777777" w:rsidR="0072132C" w:rsidRPr="00E334BF" w:rsidRDefault="0072132C" w:rsidP="0072132C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Helvetica"/>
          <w:i/>
          <w:iCs/>
          <w:color w:val="777777"/>
          <w:kern w:val="0"/>
          <w:sz w:val="24"/>
          <w:szCs w:val="24"/>
          <w:rPrChange w:id="41" w:author="이 호진" w:date="2021-04-04T18:12:00Z">
            <w:rPr>
              <w:rFonts w:asciiTheme="majorHAnsi" w:eastAsiaTheme="majorHAnsi" w:hAnsiTheme="majorHAnsi" w:cs="Helvetica"/>
              <w:color w:val="777777"/>
              <w:kern w:val="0"/>
              <w:sz w:val="24"/>
              <w:szCs w:val="24"/>
            </w:rPr>
          </w:rPrChange>
        </w:rPr>
      </w:pPr>
      <w:r w:rsidRPr="00E334BF">
        <w:rPr>
          <w:rFonts w:asciiTheme="majorHAnsi" w:eastAsiaTheme="majorHAnsi" w:hAnsiTheme="majorHAnsi" w:cs="Helvetica"/>
          <w:i/>
          <w:iCs/>
          <w:color w:val="777777"/>
          <w:kern w:val="0"/>
          <w:sz w:val="24"/>
          <w:szCs w:val="24"/>
          <w:rPrChange w:id="42" w:author="이 호진" w:date="2021-04-04T18:12:00Z">
            <w:rPr>
              <w:rFonts w:asciiTheme="majorHAnsi" w:eastAsiaTheme="majorHAnsi" w:hAnsiTheme="majorHAnsi" w:cs="Helvetica"/>
              <w:color w:val="777777"/>
              <w:kern w:val="0"/>
              <w:sz w:val="24"/>
              <w:szCs w:val="24"/>
            </w:rPr>
          </w:rPrChange>
        </w:rPr>
        <w:t xml:space="preserve">{tip} 특정 인터페이스에 대한 의존성이 없을 때에는 컨테이너에 클래스를 바인딩 할 필요는 없습니다. 이러한 객체들은 </w:t>
      </w:r>
      <w:proofErr w:type="spellStart"/>
      <w:r w:rsidRPr="00E334BF">
        <w:rPr>
          <w:rFonts w:asciiTheme="majorHAnsi" w:eastAsiaTheme="majorHAnsi" w:hAnsiTheme="majorHAnsi" w:cs="Helvetica"/>
          <w:i/>
          <w:iCs/>
          <w:color w:val="777777"/>
          <w:kern w:val="0"/>
          <w:sz w:val="24"/>
          <w:szCs w:val="24"/>
          <w:rPrChange w:id="43" w:author="이 호진" w:date="2021-04-04T18:12:00Z">
            <w:rPr>
              <w:rFonts w:asciiTheme="majorHAnsi" w:eastAsiaTheme="majorHAnsi" w:hAnsiTheme="majorHAnsi" w:cs="Helvetica"/>
              <w:color w:val="777777"/>
              <w:kern w:val="0"/>
              <w:sz w:val="24"/>
              <w:szCs w:val="24"/>
            </w:rPr>
          </w:rPrChange>
        </w:rPr>
        <w:t>리플랙션에</w:t>
      </w:r>
      <w:proofErr w:type="spellEnd"/>
      <w:r w:rsidRPr="00E334BF">
        <w:rPr>
          <w:rFonts w:asciiTheme="majorHAnsi" w:eastAsiaTheme="majorHAnsi" w:hAnsiTheme="majorHAnsi" w:cs="Helvetica"/>
          <w:i/>
          <w:iCs/>
          <w:color w:val="777777"/>
          <w:kern w:val="0"/>
          <w:sz w:val="24"/>
          <w:szCs w:val="24"/>
          <w:rPrChange w:id="44" w:author="이 호진" w:date="2021-04-04T18:12:00Z">
            <w:rPr>
              <w:rFonts w:asciiTheme="majorHAnsi" w:eastAsiaTheme="majorHAnsi" w:hAnsiTheme="majorHAnsi" w:cs="Helvetica"/>
              <w:color w:val="777777"/>
              <w:kern w:val="0"/>
              <w:sz w:val="24"/>
              <w:szCs w:val="24"/>
            </w:rPr>
          </w:rPrChange>
        </w:rPr>
        <w:t xml:space="preserve"> 의해서 자동으로 의존성이 해결되기 때문에, 컨테이너가 각각의 객체들이 어떻게 생성될지 알 필요는 없습니다.</w:t>
      </w:r>
    </w:p>
    <w:p w14:paraId="704E6376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>간단한 바인딩</w:t>
      </w:r>
    </w:p>
    <w:p w14:paraId="0A4AA15A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서비스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프로바이더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안에서는 항상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$this-&gt;app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속성을 통해서 컨테이너 인스턴스에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접근 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수 있습니다. 또한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bind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사용하여 클래스나 인터페이스 이름에 대한 의존성을 우리가 원하는 클래스의 인스턴스를 반환하는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Closure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를 등록하여 바인딩 할 수 있습니다.</w:t>
      </w:r>
    </w:p>
    <w:p w14:paraId="6C1CBA5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bind(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\API', function ($app) 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return new 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\API($app-&gt;make('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HttpClient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'));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});</w:t>
      </w:r>
    </w:p>
    <w:p w14:paraId="25262BE6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lastRenderedPageBreak/>
        <w:t>클로저에서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컨테이너 자신을 인자로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전달 받고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있다는 것에 유의하십시오. 이를 통해서 연결된 객체의 의존성 문제를 위해서 컨테이너 자신을 사용할 수 있습니다.</w:t>
      </w:r>
    </w:p>
    <w:p w14:paraId="446ECD54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</w:pPr>
      <w:proofErr w:type="spellStart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>싱글톤으로</w:t>
      </w:r>
      <w:proofErr w:type="spellEnd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 xml:space="preserve"> 바인딩하기</w:t>
      </w:r>
    </w:p>
    <w:p w14:paraId="69C7E0E3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singleton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메소드로 클래스나 인터페이스를 바인딩 하면 컨테이너는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45" w:author="이 호진" w:date="2021-04-04T18:14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한 번만 해당 의존성을 해결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합니다.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싱글톤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바인딩으로 의존성이 해결되면, 컨테이너의 다른 부분에서 호출될 때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46" w:author="이 호진" w:date="2021-04-04T18:14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동일한 객체 인스턴스가 반환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될 것입니다.</w:t>
      </w:r>
    </w:p>
    <w:p w14:paraId="340B4858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singleton(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\API', function ($app) 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return new 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\API($app-&gt;make('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HttpClient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'));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});</w:t>
      </w:r>
    </w:p>
    <w:p w14:paraId="2FE336AE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>인스턴스를 바인딩하기</w:t>
      </w:r>
    </w:p>
    <w:p w14:paraId="3AB57B77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instance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사용하여 이미 존재하는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47" w:author="이 호진" w:date="2021-04-04T18:14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객체의 인스턴스를 컨테이너에 바인딩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할 수 있습니다. 이후 컨테이너에서 호출이 될 때는 매번 주어진 인스턴스가 반환됩니다.</w:t>
      </w:r>
    </w:p>
    <w:p w14:paraId="5F4E5E4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api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= new 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new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HttpClient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$this-&gt;app-&gt;instance('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\API', $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api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</w:p>
    <w:p w14:paraId="5C8449D2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  <w:t>인터페이스에 구현객체 바인딩하기</w:t>
      </w:r>
    </w:p>
    <w:p w14:paraId="5A10F0AD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서비스 컨테이너의 강력한 기능 중 하나는 주어진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48" w:author="이 호진" w:date="2021-04-04T18:15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구현 객체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에 인터페이스를 바인딩 할 수 있다는 것입니다. 예를 들어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EventPusher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인터페이스와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RedisEventPusher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구현이 있다고 가정해 보겠습니다. 이 인터페이스를 구현한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RedisEventPusher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객체를 구성한 뒤에 이 객체를 다음과 같이 서비스 컨테이너에 등록할 수 있습니다.</w:t>
      </w:r>
    </w:p>
    <w:p w14:paraId="56EE128F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bind(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'App\Contracts\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EventPusher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',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lastRenderedPageBreak/>
        <w:t>  'App\Services\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RedisEventPusher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);</w:t>
      </w:r>
    </w:p>
    <w:p w14:paraId="064ADF81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이것은 구문은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EventPusher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인터페이스의 구현 객체가 필요할 때 컨테이너가 </w:t>
      </w:r>
      <w:proofErr w:type="spellStart"/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RedisEventPusher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을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주입해준다는 것을 말합니다. 이제 우리는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EventPusher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인터페이스에 대한 타입을 생성자에 지정하면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어디에서라도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서비스 컨테이너가 의존성을 주입해줍니다.</w:t>
      </w:r>
    </w:p>
    <w:p w14:paraId="016D0C64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 App\Contracts\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EventPusher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/**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* Create a new class instance.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*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 xml:space="preserve">* @param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EventPusher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$pusher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* @return void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*/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public function __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construct(</w:t>
      </w:r>
      <w:proofErr w:type="spellStart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EventPusher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$pusher)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$this-&gt;pusher = $pusher;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}</w:t>
      </w:r>
    </w:p>
    <w:p w14:paraId="4F811877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  <w:t>문맥에 따른 조건적 바인딩</w:t>
      </w:r>
    </w:p>
    <w:p w14:paraId="269479A8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때때로 동일한 인터페이스에 대한 2가지 구현 객체가 있고, 각각의 클래스마다 다른 구현 객체를 전달하고자 할 수도 있습니다. 예를 들어 각각의 컨트롤러가 다른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Illuminate\Contracts\Filesystem\Filesystem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</w:t>
      </w:r>
      <w:hyperlink r:id="rId7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contract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구현체에 의존한다면, 라라벨은 간단하고 유연한 인터페이스를 통해서 다음 행동을 정의합니다.</w:t>
      </w:r>
    </w:p>
    <w:p w14:paraId="290BDA9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 App\Http\Controllers\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PhotoController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use App\Http\Controllers\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UploadController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use App\Http\Controllers\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VideoController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use Illuminate\Contracts\Filesystem\Filesystem;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use Illuminate\Support\Facades\Storage;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$this-&gt;app-&gt;when(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PhotoController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::class)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lastRenderedPageBreak/>
        <w:t>        -&gt;needs(Filesystem::class)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-&gt;give(function () 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    return Storage::disk('local');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});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​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$this-&gt;app-&gt;when([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VideoController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::class,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UploadController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::class])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-&gt;needs(Filesystem::class)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-&gt;give(function () {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    return Storage::disk('s3');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});</w:t>
      </w:r>
    </w:p>
    <w:p w14:paraId="46CE251B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>기본 타입 바인딩</w:t>
      </w:r>
    </w:p>
    <w:p w14:paraId="6D724A82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때로는, 클래스가 주입되는 클래스들을 받아들일 수도 있지만, 정수형과 같은 기본 타입의 값들을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주입 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필요가 있을 수도 있습니다. 여러분은 손쉽게 문맥에 따라 조건적 바인딩을 통해서 클래스가 필요한 값을 주입할 수 있습니다.</w:t>
      </w:r>
    </w:p>
    <w:p w14:paraId="54A144E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$this-&gt;app-&gt;when('App\Http\Controllers\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-&gt;needs('$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variableName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')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br/>
        <w:t>        -&gt;give($value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49DE20EC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때때로 클래스는 태그 된 인스턴스의 배열에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의존 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수 있습니다.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giveTagged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사용하면 해당 태그로 모든 컨테이너 바인딩을 쉽게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삽입 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수 있습니다.</w:t>
      </w:r>
    </w:p>
    <w:p w14:paraId="69A1DBF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when(</w:t>
      </w:r>
      <w:proofErr w:type="spellStart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ReportAggregator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::class)</w:t>
      </w:r>
    </w:p>
    <w:p w14:paraId="01818C7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-&gt;needs('$reports')</w:t>
      </w:r>
    </w:p>
    <w:p w14:paraId="61F5BDD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-&gt;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giveTagged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('reports'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2B80C570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  <w:t>Typed Variadic 바인딩</w:t>
      </w:r>
    </w:p>
    <w:p w14:paraId="062320F3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때때로 가변 생성자 인수를 사용하여 유형이 지정된 객체의 배열을 받는 클래스가 있을 수 있습니다.</w:t>
      </w:r>
    </w:p>
    <w:p w14:paraId="0CB3B3C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lastRenderedPageBreak/>
        <w:t>class Firewall</w:t>
      </w:r>
    </w:p>
    <w:p w14:paraId="650517F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{</w:t>
      </w:r>
    </w:p>
    <w:p w14:paraId="0F7602F4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protected $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logger;</w:t>
      </w:r>
      <w:proofErr w:type="gramEnd"/>
    </w:p>
    <w:p w14:paraId="3D5C0D6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protected $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filters;</w:t>
      </w:r>
      <w:proofErr w:type="gramEnd"/>
    </w:p>
    <w:p w14:paraId="0F7AFC31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7C299A1F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public function __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construct(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Logger $logger, Filter ...$filters)</w:t>
      </w:r>
    </w:p>
    <w:p w14:paraId="630A8B8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{</w:t>
      </w:r>
    </w:p>
    <w:p w14:paraId="26987678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$this-&gt;logger = $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logger;</w:t>
      </w:r>
      <w:proofErr w:type="gramEnd"/>
    </w:p>
    <w:p w14:paraId="42058FB1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$this-&gt;filters = $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filters;</w:t>
      </w:r>
      <w:proofErr w:type="gramEnd"/>
    </w:p>
    <w:p w14:paraId="6A6658AF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}</w:t>
      </w:r>
    </w:p>
    <w:p w14:paraId="7365142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</w:t>
      </w:r>
    </w:p>
    <w:p w14:paraId="07C4040D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컨텍스트 바인딩을 사용하면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해결 된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Filter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인스턴스의 배열을 반환하는 Closure와 함께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give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메서드를 제공하여 이 종속성을 해결할 수 있습니다.</w:t>
      </w:r>
    </w:p>
    <w:p w14:paraId="05DC2A6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when(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Firewall::class)</w:t>
      </w:r>
    </w:p>
    <w:p w14:paraId="6A52CC4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needs(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Filter::class)</w:t>
      </w:r>
    </w:p>
    <w:p w14:paraId="05731E4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give(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function ($app) {</w:t>
      </w:r>
    </w:p>
    <w:p w14:paraId="2C5E426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  return [</w:t>
      </w:r>
    </w:p>
    <w:p w14:paraId="3725EF0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      $app-&gt;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make(</w:t>
      </w:r>
      <w:proofErr w:type="spellStart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NullFilter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::class),</w:t>
      </w:r>
    </w:p>
    <w:p w14:paraId="45501E0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      $app-&gt;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make(</w:t>
      </w:r>
      <w:proofErr w:type="spellStart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ProfanityFilter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::class),</w:t>
      </w:r>
    </w:p>
    <w:p w14:paraId="2D9C289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      $app-&gt;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make(</w:t>
      </w:r>
      <w:proofErr w:type="spellStart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TooLongFilter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::class),</w:t>
      </w:r>
    </w:p>
    <w:p w14:paraId="5ACDF7F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  ];</w:t>
      </w:r>
    </w:p>
    <w:p w14:paraId="2AAF2AD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});</w:t>
      </w:r>
    </w:p>
    <w:p w14:paraId="1D0AEE45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lastRenderedPageBreak/>
        <w:t xml:space="preserve">편의를 위해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Firewall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에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Filter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인스턴스가 필요 할 때마다 컨테이너에서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확인 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클래스 이름 배열을 제공 할 수도 있습니다.</w:t>
      </w:r>
    </w:p>
    <w:p w14:paraId="47638C1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when(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Firewall::class)</w:t>
      </w:r>
    </w:p>
    <w:p w14:paraId="5101D240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needs(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Filter::class)</w:t>
      </w:r>
    </w:p>
    <w:p w14:paraId="4DEBCC2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give(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[</w:t>
      </w:r>
    </w:p>
    <w:p w14:paraId="6A04958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</w:t>
      </w:r>
      <w:proofErr w:type="spellStart"/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NullFilter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class,</w:t>
      </w:r>
    </w:p>
    <w:p w14:paraId="4CE9BC01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</w:t>
      </w:r>
      <w:proofErr w:type="spellStart"/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ProfanityFilter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class,</w:t>
      </w:r>
    </w:p>
    <w:p w14:paraId="3DDE4948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    </w:t>
      </w:r>
      <w:proofErr w:type="spellStart"/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TooLongFilter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class,</w:t>
      </w:r>
    </w:p>
    <w:p w14:paraId="13AE1D9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  ]);</w:t>
      </w:r>
    </w:p>
    <w:p w14:paraId="19B2A3F8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>가변 태그 종속성</w:t>
      </w:r>
    </w:p>
    <w:p w14:paraId="754920B4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때때로 클래스는 주어진 클래스 (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Report ... $reports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)로 타입 힌트 된 가변 종속성을 가질 수 있습니다.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needs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및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giveTagged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사용하면 주어진 종속성에 대해 해당 태그로 모든 컨테이너 바인딩을 쉽게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삽입 할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수 있습니다.</w:t>
      </w:r>
    </w:p>
    <w:p w14:paraId="1178A1C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when(</w:t>
      </w:r>
      <w:proofErr w:type="spellStart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ReportAggregator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::class)</w:t>
      </w:r>
    </w:p>
    <w:p w14:paraId="5BE27FC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needs(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Report::class)</w:t>
      </w:r>
    </w:p>
    <w:p w14:paraId="1B4D734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-&gt;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giveTagged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('reports'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054D21AD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</w:pPr>
      <w:proofErr w:type="spellStart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  <w:t>태깅</w:t>
      </w:r>
      <w:proofErr w:type="spellEnd"/>
    </w:p>
    <w:p w14:paraId="7B118F02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가끔은, 바인딩의 특정 "카테고리" 전체에 대한 의존성 해결을 해야 할 때도 있습니다. 예를 들어, 서로 다른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Report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인터페이스의 구현 객체를 포함하는 배열을 전달받는 보고서 수집기를 개발하고 있다고 해봅시다.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Report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구현 객체를 등록한 뒤에,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tag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사용하여 태그를 달 수 있습니다.</w:t>
      </w:r>
    </w:p>
    <w:p w14:paraId="6BA84386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bind(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SpeedReport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', function () {</w:t>
      </w:r>
    </w:p>
    <w:p w14:paraId="31335900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lastRenderedPageBreak/>
        <w:t xml:space="preserve">    //</w:t>
      </w:r>
    </w:p>
    <w:p w14:paraId="19EA2F71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});</w:t>
      </w:r>
    </w:p>
    <w:p w14:paraId="482ABEB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2AE45DCF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bind(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MemoryReport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', function () {</w:t>
      </w:r>
    </w:p>
    <w:p w14:paraId="15EF9F6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//</w:t>
      </w:r>
    </w:p>
    <w:p w14:paraId="24C3C82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});</w:t>
      </w:r>
    </w:p>
    <w:p w14:paraId="05E34D4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7C194C79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tag(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['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SpeedReport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', 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MemoryReport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'], 'reports');</w:t>
      </w:r>
    </w:p>
    <w:p w14:paraId="7197C56D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서비스에 태그가 붙으면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tagged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사용하여 손쉽게 의존성을 해결할 수 있습니다.</w:t>
      </w:r>
    </w:p>
    <w:p w14:paraId="667DD00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bind(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ReportAggregator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', function ($app) {</w:t>
      </w:r>
    </w:p>
    <w:p w14:paraId="03A23F8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return new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ReportAggregator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($app-&gt;tagged('reports')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026C3DF2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});</w:t>
      </w:r>
    </w:p>
    <w:p w14:paraId="0D9111DB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6"/>
          <w:szCs w:val="36"/>
        </w:rPr>
        <w:t>바인딩 확장</w:t>
      </w:r>
    </w:p>
    <w:p w14:paraId="1166C718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extend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메소드로 서비스의 의존성을 수정할 수 있습니다. 예를 들어, 서비스의 의존성이 해결되었을 때, 서비스를 꾸미거나(decorate) 혹은 설정하는 위한 추가 코드를 실행할 수 있습니다.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클로저는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해결중인 서비스와 컨테이너 인스턴스를 입력 받습니다.</w:t>
      </w:r>
    </w:p>
    <w:p w14:paraId="2EF0A79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extend(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Service::class, function ($service, $app) {</w:t>
      </w:r>
    </w:p>
    <w:p w14:paraId="615AAE8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return new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DecoratedService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($service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6EE5C32F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});</w:t>
      </w:r>
    </w:p>
    <w:p w14:paraId="7F7DDBFB" w14:textId="344A3F32" w:rsidR="0072132C" w:rsidRPr="0072132C" w:rsidRDefault="0072132C" w:rsidP="0072132C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</w:pPr>
      <w:r w:rsidRPr="0037596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lastRenderedPageBreak/>
        <w:t>2.</w:t>
      </w:r>
      <w:proofErr w:type="gramStart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3.의존성</w:t>
      </w:r>
      <w:proofErr w:type="gramEnd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 xml:space="preserve"> 해결</w:t>
      </w:r>
    </w:p>
    <w:p w14:paraId="1A6D1A68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</w:pPr>
      <w:r w:rsidRPr="0072132C">
        <w:rPr>
          <w:rFonts w:asciiTheme="majorHAnsi" w:eastAsiaTheme="majorHAnsi" w:hAnsiTheme="majorHAnsi" w:cs="굴림체"/>
          <w:b/>
          <w:bCs/>
          <w:color w:val="333333"/>
          <w:kern w:val="0"/>
          <w:sz w:val="24"/>
          <w:szCs w:val="24"/>
          <w:bdr w:val="single" w:sz="6" w:space="0" w:color="E7EAED" w:frame="1"/>
          <w:shd w:val="clear" w:color="auto" w:fill="F3F4F4"/>
        </w:rPr>
        <w:t>make</w:t>
      </w: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 xml:space="preserve"> 메소드</w:t>
      </w:r>
    </w:p>
    <w:p w14:paraId="669AC2BF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컨테이너 밖에서 클래스 인스턴스에 대한 의존성을 해결하기 위해서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make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사용할 수 있습니다.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make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메소드는 의존성 해결을 위해 여러분이 원하는 클래스나 인터페이스에 대한 이름을 전달받습니다.</w:t>
      </w:r>
    </w:p>
    <w:p w14:paraId="5A2E17B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api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= $this-&gt;app-&gt;make('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\API'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3550AAC3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$app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변수에 대한 접근을 가지고 있지 않은 코드에 위치하고 있다면, 글로벌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resolve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헬퍼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함수를 사용할 수 있습니다.</w:t>
      </w:r>
    </w:p>
    <w:p w14:paraId="72B3C82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api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= resolve('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\API'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7612DE7A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클래스의 의존성이 컨테이너를 통해서 해결될 수 없다면,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makeWith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메소드에 관련된 인자를 배열로 전달할 수도 있습니다.</w:t>
      </w:r>
    </w:p>
    <w:p w14:paraId="4CEDEBD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api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= $this-&gt;app-&gt;</w:t>
      </w:r>
      <w:proofErr w:type="spellStart"/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makeWith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'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\API', ['id' =&gt; 1]);</w:t>
      </w:r>
    </w:p>
    <w:p w14:paraId="5E7CE115" w14:textId="77777777" w:rsidR="0072132C" w:rsidRPr="0072132C" w:rsidRDefault="0072132C" w:rsidP="0072132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</w:pP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30"/>
          <w:szCs w:val="30"/>
        </w:rPr>
        <w:t>자동 주입</w:t>
      </w:r>
    </w:p>
    <w:p w14:paraId="77D3BDE3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앞서 이야기한 방법과 다르게, 그리고 가장 중요한 것은 </w:t>
      </w:r>
      <w:hyperlink r:id="rId8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컨트롤러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, </w:t>
      </w:r>
      <w:hyperlink r:id="rId9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이벤트 리스너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, </w:t>
      </w:r>
      <w:hyperlink r:id="rId10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미들웨어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등 을</w:t>
      </w:r>
      <w:proofErr w:type="gram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포함하여 클래스의 생성자에 "타입-힌트" 를 선언함으로써 컨테이너가 의존성을 해결할 수 있도록 하는 것입니다. 또한 </w:t>
      </w:r>
      <w:hyperlink r:id="rId11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queued jobs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의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handle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메소드에도 종속성을 입력할 수 있습니다. 실제로 이 방법이 개발에서 컨테이너에 의해서 객체의 의존성을 해결할 때 가장 많이 사용되는 방법입니다.</w:t>
      </w:r>
    </w:p>
    <w:p w14:paraId="1128B6D0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예를 들어 컨트롤러의 생성자에서 타입 힌트로 지정된 Repository를 정의했다고 가정해 보겠습니다. 해당 Repository는 자동으로 의존성이 해결되어 클래스에 주입될 것입니다.</w:t>
      </w:r>
    </w:p>
    <w:p w14:paraId="61F9FB1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&lt;?php</w:t>
      </w:r>
    </w:p>
    <w:p w14:paraId="4E227DA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1C3BDA92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namespace App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\Http\Controllers;</w:t>
      </w:r>
      <w:proofErr w:type="gramEnd"/>
    </w:p>
    <w:p w14:paraId="3F3CD786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1C250A4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use App\Models\Users\Repository as </w:t>
      </w:r>
      <w:proofErr w:type="spellStart"/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UserRepository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;</w:t>
      </w:r>
      <w:proofErr w:type="gramEnd"/>
    </w:p>
    <w:p w14:paraId="5407C3B2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48EB5A3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class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UserController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extends 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Controller</w:t>
      </w:r>
      <w:proofErr w:type="gramEnd"/>
    </w:p>
    <w:p w14:paraId="07F0753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{</w:t>
      </w:r>
    </w:p>
    <w:p w14:paraId="2ECE00F9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/**</w:t>
      </w:r>
    </w:p>
    <w:p w14:paraId="30080E3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 The user repository instance.</w:t>
      </w:r>
    </w:p>
    <w:p w14:paraId="401587C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*/</w:t>
      </w:r>
    </w:p>
    <w:p w14:paraId="1506C18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protected $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users;</w:t>
      </w:r>
      <w:proofErr w:type="gramEnd"/>
    </w:p>
    <w:p w14:paraId="3F3BF30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79E7EF5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/**</w:t>
      </w:r>
    </w:p>
    <w:p w14:paraId="51D6EB7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 Create a new controller instance.</w:t>
      </w:r>
    </w:p>
    <w:p w14:paraId="3D136FD2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</w:t>
      </w:r>
    </w:p>
    <w:p w14:paraId="2DB5AB59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 @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param 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UserRepository</w:t>
      </w:r>
      <w:proofErr w:type="spellEnd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$users</w:t>
      </w:r>
    </w:p>
    <w:p w14:paraId="2D7B49E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 @return void</w:t>
      </w:r>
    </w:p>
    <w:p w14:paraId="6DCFE5B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*/</w:t>
      </w:r>
    </w:p>
    <w:p w14:paraId="5BAC3E1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public function __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construct(</w:t>
      </w:r>
      <w:proofErr w:type="spellStart"/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UserRepository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$users)</w:t>
      </w:r>
    </w:p>
    <w:p w14:paraId="79D63956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{</w:t>
      </w:r>
    </w:p>
    <w:p w14:paraId="2A62A1A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$this-&gt;users = $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users;</w:t>
      </w:r>
      <w:proofErr w:type="gramEnd"/>
    </w:p>
    <w:p w14:paraId="24E0AF5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}</w:t>
      </w:r>
    </w:p>
    <w:p w14:paraId="5AB308A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2160A28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/**</w:t>
      </w:r>
    </w:p>
    <w:p w14:paraId="1348BC90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 Show the user with the given ID.</w:t>
      </w:r>
    </w:p>
    <w:p w14:paraId="6876A2C6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</w:t>
      </w:r>
    </w:p>
    <w:p w14:paraId="2A4F6431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 @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param  int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$id</w:t>
      </w:r>
    </w:p>
    <w:p w14:paraId="42C3729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 @return Response</w:t>
      </w:r>
    </w:p>
    <w:p w14:paraId="5F109719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*/</w:t>
      </w:r>
    </w:p>
    <w:p w14:paraId="1A817E6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public function show($id)</w:t>
      </w:r>
    </w:p>
    <w:p w14:paraId="74DB644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{</w:t>
      </w:r>
    </w:p>
    <w:p w14:paraId="1FA3B5D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    //</w:t>
      </w:r>
    </w:p>
    <w:p w14:paraId="6684BBA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}</w:t>
      </w:r>
    </w:p>
    <w:p w14:paraId="0D208DE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</w:t>
      </w:r>
    </w:p>
    <w:p w14:paraId="34F09748" w14:textId="537547E2" w:rsidR="0072132C" w:rsidRPr="0072132C" w:rsidRDefault="0072132C" w:rsidP="0072132C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</w:pPr>
      <w:r w:rsidRPr="0037596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2.</w:t>
      </w:r>
      <w:proofErr w:type="gramStart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4.컨테이너</w:t>
      </w:r>
      <w:proofErr w:type="gramEnd"/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 xml:space="preserve"> 이벤트</w:t>
      </w:r>
    </w:p>
    <w:p w14:paraId="0CE8801F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서비스 컨테이너는 객체의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49" w:author="이 호진" w:date="2021-04-04T18:17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의존성 해결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을 수행할 때마다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50" w:author="이 호진" w:date="2021-04-04T18:17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이벤트를 발생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시킵니다. </w:t>
      </w:r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resolving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메소드를 사용하여 이 이벤트들에 대응할 수 있습니다.</w:t>
      </w:r>
    </w:p>
    <w:p w14:paraId="4E87EC5E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resolving(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function ($object, $app) {</w:t>
      </w:r>
    </w:p>
    <w:p w14:paraId="4F83BA73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// Called when container resolves object of any type...</w:t>
      </w:r>
    </w:p>
    <w:p w14:paraId="0B94A1A0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});</w:t>
      </w:r>
    </w:p>
    <w:p w14:paraId="6009346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5C2CB6A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$this-&gt;app-&gt;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resolving(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\API::class, function ($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api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, $app) {</w:t>
      </w:r>
    </w:p>
    <w:p w14:paraId="3A68E177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// Called when container resolves objects of type "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HelpSpot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\API"...</w:t>
      </w:r>
    </w:p>
    <w:p w14:paraId="649E6B2B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lastRenderedPageBreak/>
        <w:t>});</w:t>
      </w:r>
    </w:p>
    <w:p w14:paraId="2C8241C4" w14:textId="6D9D7912" w:rsid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ins w:id="51" w:author="이 호진" w:date="2021-04-04T18:18:00Z"/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보시다시피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, 의존성이 해결된 객체가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콜백에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전달되어, 최종적으로 객체를 필요로 하는 </w:t>
      </w:r>
      <w:r w:rsidRPr="00E334BF">
        <w:rPr>
          <w:rFonts w:asciiTheme="majorHAnsi" w:eastAsiaTheme="majorHAnsi" w:hAnsiTheme="majorHAnsi" w:cs="Helvetica"/>
          <w:b/>
          <w:bCs/>
          <w:color w:val="333333"/>
          <w:kern w:val="0"/>
          <w:sz w:val="24"/>
          <w:szCs w:val="24"/>
          <w:rPrChange w:id="52" w:author="이 호진" w:date="2021-04-04T18:18:00Z">
            <w:rPr>
              <w:rFonts w:asciiTheme="majorHAnsi" w:eastAsiaTheme="majorHAnsi" w:hAnsiTheme="majorHAnsi" w:cs="Helvetica"/>
              <w:color w:val="333333"/>
              <w:kern w:val="0"/>
              <w:sz w:val="24"/>
              <w:szCs w:val="24"/>
            </w:rPr>
          </w:rPrChange>
        </w:rPr>
        <w:t>대상에 전달하기 전에 추가적으로 객체의 속성을 설정</w:t>
      </w: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할 수 있습니다.</w:t>
      </w:r>
    </w:p>
    <w:p w14:paraId="4D3A9934" w14:textId="77777777" w:rsidR="00E334BF" w:rsidRPr="0072132C" w:rsidRDefault="00E334BF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</w:p>
    <w:p w14:paraId="1C21BA52" w14:textId="0165971F" w:rsidR="0072132C" w:rsidRPr="0072132C" w:rsidRDefault="0072132C" w:rsidP="0072132C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</w:pPr>
      <w:r w:rsidRPr="0037596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2.</w:t>
      </w:r>
      <w:r w:rsidRPr="0072132C">
        <w:rPr>
          <w:rFonts w:asciiTheme="majorHAnsi" w:eastAsiaTheme="majorHAnsi" w:hAnsiTheme="majorHAnsi" w:cs="Helvetica"/>
          <w:b/>
          <w:bCs/>
          <w:color w:val="333333"/>
          <w:kern w:val="0"/>
          <w:sz w:val="42"/>
          <w:szCs w:val="42"/>
        </w:rPr>
        <w:t>5.PSR-11</w:t>
      </w:r>
    </w:p>
    <w:p w14:paraId="54F5A584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라라벨의 서비스 컨테이너는 </w:t>
      </w:r>
      <w:hyperlink r:id="rId12" w:history="1">
        <w:r w:rsidRPr="0072132C">
          <w:rPr>
            <w:rFonts w:asciiTheme="majorHAnsi" w:eastAsiaTheme="majorHAnsi" w:hAnsiTheme="majorHAnsi" w:cs="Helvetica"/>
            <w:color w:val="4183C4"/>
            <w:kern w:val="0"/>
            <w:sz w:val="24"/>
            <w:szCs w:val="24"/>
            <w:u w:val="single"/>
          </w:rPr>
          <w:t>PSR-11</w:t>
        </w:r>
      </w:hyperlink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인터페이스를 구현합니다. 따라서, PSR-11 인터페이스를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타입힌트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하여 라라벨의 컨테이너 인스턴스에 접근이 가능합니다.</w:t>
      </w:r>
    </w:p>
    <w:p w14:paraId="6EDBAEF6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use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Psr</w:t>
      </w:r>
      <w:proofErr w:type="spellEnd"/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\Container\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ContainerInterface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;</w:t>
      </w:r>
      <w:proofErr w:type="gramEnd"/>
    </w:p>
    <w:p w14:paraId="7CD416C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6F7B344C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Route::</w:t>
      </w:r>
      <w:proofErr w:type="gram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get('/', function (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ContainerInterface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$container) {</w:t>
      </w:r>
    </w:p>
    <w:p w14:paraId="64923D9F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$service = $container-&gt;get('Service'</w:t>
      </w:r>
      <w:proofErr w:type="gram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);</w:t>
      </w:r>
      <w:proofErr w:type="gramEnd"/>
    </w:p>
    <w:p w14:paraId="5952D9E5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</w:p>
    <w:p w14:paraId="5A7E1DED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 xml:space="preserve">    //</w:t>
      </w:r>
    </w:p>
    <w:p w14:paraId="334EF0FA" w14:textId="77777777" w:rsidR="0072132C" w:rsidRPr="0072132C" w:rsidRDefault="0072132C" w:rsidP="0072132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72132C">
        <w:rPr>
          <w:rFonts w:asciiTheme="majorHAnsi" w:eastAsiaTheme="majorHAnsi" w:hAnsiTheme="majorHAnsi" w:cs="굴림체"/>
          <w:color w:val="333333"/>
          <w:kern w:val="0"/>
          <w:sz w:val="22"/>
        </w:rPr>
        <w:t>});</w:t>
      </w:r>
    </w:p>
    <w:p w14:paraId="767F8587" w14:textId="77777777" w:rsidR="0072132C" w:rsidRPr="0072132C" w:rsidRDefault="0072132C" w:rsidP="0072132C">
      <w:pPr>
        <w:widowControl/>
        <w:wordWrap/>
        <w:autoSpaceDE/>
        <w:autoSpaceDN/>
        <w:spacing w:before="192" w:after="192" w:line="240" w:lineRule="auto"/>
        <w:jc w:val="left"/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</w:pPr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지정된 식별자를 해결할 수 없는 경우는 예외가 던져집니다. 식별자가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바인드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되지 않은 경우 예외는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Psr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\Container\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NotFoundExceptionInterface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인스턴스입니다. 식별자가 </w:t>
      </w:r>
      <w:proofErr w:type="spellStart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>바인드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되었지만 해결할 수 없는 경우에는 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Psr</w:t>
      </w:r>
      <w:proofErr w:type="spellEnd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\Container\</w:t>
      </w:r>
      <w:proofErr w:type="spellStart"/>
      <w:r w:rsidRPr="0072132C">
        <w:rPr>
          <w:rFonts w:asciiTheme="majorHAnsi" w:eastAsiaTheme="majorHAnsi" w:hAnsiTheme="majorHAnsi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ContainerExceptionInterface</w:t>
      </w:r>
      <w:proofErr w:type="spellEnd"/>
      <w:r w:rsidRPr="0072132C">
        <w:rPr>
          <w:rFonts w:asciiTheme="majorHAnsi" w:eastAsiaTheme="majorHAnsi" w:hAnsiTheme="majorHAnsi" w:cs="Helvetica"/>
          <w:color w:val="333333"/>
          <w:kern w:val="0"/>
          <w:sz w:val="24"/>
          <w:szCs w:val="24"/>
        </w:rPr>
        <w:t xml:space="preserve"> 인스턴스가 던져집니다.</w:t>
      </w:r>
    </w:p>
    <w:p w14:paraId="77F54E3A" w14:textId="18C6F0F2" w:rsidR="0072132C" w:rsidRPr="0037596C" w:rsidRDefault="0072132C">
      <w:pPr>
        <w:rPr>
          <w:rFonts w:asciiTheme="majorHAnsi" w:eastAsiaTheme="majorHAnsi" w:hAnsiTheme="majorHAnsi"/>
        </w:rPr>
      </w:pPr>
    </w:p>
    <w:p w14:paraId="231640B8" w14:textId="4EFA7423" w:rsidR="0072132C" w:rsidRPr="0037596C" w:rsidRDefault="0072132C">
      <w:pPr>
        <w:rPr>
          <w:rFonts w:asciiTheme="majorHAnsi" w:eastAsiaTheme="majorHAnsi" w:hAnsiTheme="majorHAnsi"/>
        </w:rPr>
      </w:pPr>
    </w:p>
    <w:p w14:paraId="794630F0" w14:textId="14D0594E" w:rsidR="00252EAF" w:rsidRPr="0037596C" w:rsidRDefault="00252EAF">
      <w:pPr>
        <w:rPr>
          <w:rFonts w:asciiTheme="majorHAnsi" w:eastAsiaTheme="majorHAnsi" w:hAnsiTheme="majorHAnsi"/>
        </w:rPr>
      </w:pPr>
    </w:p>
    <w:p w14:paraId="3405ECDC" w14:textId="101B2A98" w:rsidR="00252EAF" w:rsidRPr="0037596C" w:rsidRDefault="00252EAF" w:rsidP="00252EAF">
      <w:pPr>
        <w:pStyle w:val="1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54"/>
          <w:szCs w:val="54"/>
        </w:rPr>
      </w:pPr>
      <w:r w:rsidRPr="0037596C">
        <w:rPr>
          <w:rStyle w:val="md-plain"/>
          <w:rFonts w:asciiTheme="majorHAnsi" w:eastAsiaTheme="majorHAnsi" w:hAnsiTheme="majorHAnsi" w:cs="Helvetica" w:hint="eastAsia"/>
          <w:color w:val="333333"/>
          <w:sz w:val="54"/>
          <w:szCs w:val="54"/>
        </w:rPr>
        <w:t>3</w:t>
      </w:r>
      <w:r w:rsidRPr="0037596C">
        <w:rPr>
          <w:rStyle w:val="md-plain"/>
          <w:rFonts w:asciiTheme="majorHAnsi" w:eastAsiaTheme="majorHAnsi" w:hAnsiTheme="majorHAnsi" w:cs="Helvetica"/>
          <w:color w:val="333333"/>
          <w:sz w:val="54"/>
          <w:szCs w:val="54"/>
        </w:rPr>
        <w:t xml:space="preserve">.서비스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  <w:sz w:val="54"/>
          <w:szCs w:val="54"/>
        </w:rPr>
        <w:t>프로바이더</w:t>
      </w:r>
      <w:proofErr w:type="spellEnd"/>
    </w:p>
    <w:p w14:paraId="625C75DB" w14:textId="476268F8" w:rsidR="00252EAF" w:rsidRPr="0037596C" w:rsidRDefault="00252EAF" w:rsidP="00252EAF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lastRenderedPageBreak/>
        <w:t>3.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1.시작하기</w:t>
      </w:r>
      <w:proofErr w:type="gramEnd"/>
    </w:p>
    <w:p w14:paraId="10224CC5" w14:textId="5C144EDC" w:rsidR="00252EAF" w:rsidRDefault="00252EAF" w:rsidP="00252EAF">
      <w:pPr>
        <w:pStyle w:val="md-end-block"/>
        <w:spacing w:before="192" w:beforeAutospacing="0" w:after="192" w:afterAutospacing="0"/>
        <w:rPr>
          <w:ins w:id="53" w:author="이 호진" w:date="2021-04-04T18:18:00Z"/>
          <w:rStyle w:val="md-plain"/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라라벨 애플리케이션의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부팅(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부트스트래핑</w:t>
      </w:r>
      <w:proofErr w:type="spellEnd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)의 가장 핵심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이라고 할 수 있습니다. 여러분의 애플리케이션과 마찬가지로 라라벨의 모든 코어 서비스는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서비스 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프로바이더를</w:t>
      </w:r>
      <w:proofErr w:type="spellEnd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통해서 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부트스트래핑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됩니다.</w:t>
      </w:r>
    </w:p>
    <w:p w14:paraId="12222823" w14:textId="77777777" w:rsidR="00E334BF" w:rsidRPr="0037596C" w:rsidRDefault="00E334B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</w:p>
    <w:p w14:paraId="0EE7DEDC" w14:textId="77777777" w:rsidR="00252EAF" w:rsidRPr="0037596C" w:rsidRDefault="00252EAF" w:rsidP="00252EAF">
      <w:pPr>
        <w:pStyle w:val="3"/>
        <w:rPr>
          <w:rFonts w:asciiTheme="majorHAnsi" w:eastAsiaTheme="majorHAnsi" w:hAnsiTheme="majorHAnsi" w:cs="Helvetica"/>
          <w:color w:val="333333"/>
          <w:sz w:val="36"/>
          <w:szCs w:val="36"/>
        </w:rPr>
      </w:pP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  <w:sz w:val="36"/>
          <w:szCs w:val="36"/>
        </w:rPr>
        <w:t>부트스트래핑이란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  <w:sz w:val="36"/>
          <w:szCs w:val="36"/>
        </w:rPr>
        <w:t>?</w:t>
      </w:r>
    </w:p>
    <w:p w14:paraId="705D67B9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>그런데 "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부트스트래핑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" 이란 과연 무엇을 의미하는 것일까요? </w:t>
      </w:r>
    </w:p>
    <w:p w14:paraId="4A612130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일반적으로는 서비스 컨테이너에 바인딩을 등록하는 것을 포함해서 이벤트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리스너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, 미들웨어 그리고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라우트등을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b/>
          <w:bCs/>
          <w:color w:val="333333"/>
        </w:rPr>
        <w:t>등록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하는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것을 의미합니다. </w:t>
      </w:r>
    </w:p>
    <w:p w14:paraId="0B430762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애플리케이션 구성의 핵심입니다.</w:t>
      </w:r>
    </w:p>
    <w:p w14:paraId="257EDF05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라라벨에 포함되어 있는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config/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app.php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파일을 열어 본다면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providers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배열을 볼 수 있을 것입니다. </w:t>
      </w:r>
    </w:p>
    <w:p w14:paraId="0F3E80EF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배열 안에 있는 모든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클래스가 애플리케이션에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로드됩니다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. 대부분의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"지연된"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프로바이더입니다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. </w:t>
      </w:r>
    </w:p>
    <w:p w14:paraId="6BE51A8D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>이 말은 모든 요청에 대해서 반드시 로드되지 않고 실제로 필요할 때에 로드 된다는 것을 의미합니다.</w:t>
      </w:r>
    </w:p>
    <w:p w14:paraId="4F38893C" w14:textId="436A94DD" w:rsidR="00252EAF" w:rsidRDefault="00252EAF" w:rsidP="00252EAF">
      <w:pPr>
        <w:pStyle w:val="md-end-block"/>
        <w:spacing w:before="192" w:beforeAutospacing="0" w:after="192" w:afterAutospacing="0"/>
        <w:rPr>
          <w:ins w:id="54" w:author="이 호진" w:date="2021-04-04T18:18:00Z"/>
          <w:rStyle w:val="md-plain"/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여기에서는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작성하는 방법과 라라벨 애플리케이션에 등록하는 방법을 배워봅시다.</w:t>
      </w:r>
    </w:p>
    <w:p w14:paraId="6ADDCD6E" w14:textId="77777777" w:rsidR="00E334BF" w:rsidRPr="0037596C" w:rsidRDefault="00E334B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</w:p>
    <w:p w14:paraId="46F59FEF" w14:textId="356BCF64" w:rsidR="00252EAF" w:rsidRPr="0037596C" w:rsidRDefault="00252EAF" w:rsidP="00252EAF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 xml:space="preserve">3.2.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프로바이더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 xml:space="preserve"> 작성하기</w:t>
      </w:r>
    </w:p>
    <w:p w14:paraId="58056532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라라벨의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Illuminate\Support\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ServiceProvider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클래스를 상속받습니다. </w:t>
      </w:r>
    </w:p>
    <w:p w14:paraId="6208130B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lastRenderedPageBreak/>
        <w:t xml:space="preserve">상속받은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register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와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boot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2개의 메소드를 가지고 있습니다. </w:t>
      </w:r>
    </w:p>
    <w:p w14:paraId="6ACF6BB4" w14:textId="77777777" w:rsidR="00252EAF" w:rsidRPr="0037596C" w:rsidRDefault="00252EAF" w:rsidP="00252EAF">
      <w:pPr>
        <w:pStyle w:val="md-end-block"/>
        <w:numPr>
          <w:ilvl w:val="0"/>
          <w:numId w:val="1"/>
        </w:numPr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register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메소드는 </w:t>
      </w:r>
      <w:hyperlink r:id="rId13" w:history="1">
        <w:r w:rsidRPr="0037596C">
          <w:rPr>
            <w:rStyle w:val="md-plain"/>
            <w:rFonts w:asciiTheme="majorHAnsi" w:eastAsiaTheme="majorHAnsi" w:hAnsiTheme="majorHAnsi" w:cs="Helvetica"/>
            <w:b/>
            <w:bCs/>
            <w:color w:val="4183C4"/>
            <w:u w:val="single"/>
          </w:rPr>
          <w:t>서비스 컨테이너</w:t>
        </w:r>
      </w:hyperlink>
      <w:r w:rsidRPr="0037596C">
        <w:rPr>
          <w:rStyle w:val="md-plain"/>
          <w:rFonts w:asciiTheme="majorHAnsi" w:eastAsiaTheme="majorHAnsi" w:hAnsiTheme="majorHAnsi" w:cs="Helvetica"/>
          <w:b/>
          <w:bCs/>
          <w:color w:val="333333"/>
        </w:rPr>
        <w:t>에 등록만을 하도록 합니다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. </w:t>
      </w:r>
    </w:p>
    <w:p w14:paraId="3263C902" w14:textId="77777777" w:rsidR="00252EAF" w:rsidRPr="0037596C" w:rsidRDefault="00252EAF" w:rsidP="00252EAF">
      <w:pPr>
        <w:pStyle w:val="md-end-block"/>
        <w:numPr>
          <w:ilvl w:val="0"/>
          <w:numId w:val="1"/>
        </w:numPr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register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메소드는 다른 이벤트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리스너나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라우트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또는 기타 기능의 일부등을 등록하지 말아야 합니다.</w:t>
      </w:r>
    </w:p>
    <w:p w14:paraId="39232BDE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아티즌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CLI에서는 </w:t>
      </w:r>
      <w:proofErr w:type="spellStart"/>
      <w:proofErr w:type="gram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make:provider</w:t>
      </w:r>
      <w:proofErr w:type="spellEnd"/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명령어를 통해서 새로운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생성할 수 있습니다.</w:t>
      </w:r>
    </w:p>
    <w:p w14:paraId="1556AAD5" w14:textId="77777777" w:rsidR="00252EAF" w:rsidRPr="0037596C" w:rsidRDefault="00252EAF" w:rsidP="00252EA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2"/>
          <w:szCs w:val="22"/>
        </w:rPr>
      </w:pPr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php artisan </w:t>
      </w:r>
      <w:proofErr w:type="spellStart"/>
      <w:proofErr w:type="gram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make:provider</w:t>
      </w:r>
      <w:proofErr w:type="spellEnd"/>
      <w:proofErr w:type="gram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RiakServiceProvider</w:t>
      </w:r>
      <w:proofErr w:type="spellEnd"/>
    </w:p>
    <w:p w14:paraId="38E47649" w14:textId="77777777" w:rsidR="00252EAF" w:rsidRPr="0037596C" w:rsidRDefault="00252EAF" w:rsidP="00252EAF">
      <w:pPr>
        <w:pStyle w:val="3"/>
        <w:rPr>
          <w:rFonts w:asciiTheme="majorHAnsi" w:eastAsiaTheme="majorHAnsi" w:hAnsiTheme="majorHAnsi" w:cs="Helvetica"/>
          <w:color w:val="333333"/>
          <w:sz w:val="36"/>
          <w:szCs w:val="36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36"/>
          <w:szCs w:val="36"/>
        </w:rPr>
        <w:t>Register 메소드</w:t>
      </w:r>
    </w:p>
    <w:p w14:paraId="2F9A9E3F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이미 설명한 바와 같이,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register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 안에서는, </w:t>
      </w:r>
      <w:hyperlink r:id="rId14" w:history="1">
        <w:r w:rsidRPr="0037596C">
          <w:rPr>
            <w:rStyle w:val="md-plain"/>
            <w:rFonts w:asciiTheme="majorHAnsi" w:eastAsiaTheme="majorHAnsi" w:hAnsiTheme="majorHAnsi" w:cs="Helvetica"/>
            <w:color w:val="4183C4"/>
            <w:u w:val="single"/>
          </w:rPr>
          <w:t>서비스 컨테이너</w:t>
        </w:r>
      </w:hyperlink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에 무언가를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바인딩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하는 작업만을 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수행 해야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합니다. </w:t>
      </w:r>
    </w:p>
    <w:p w14:paraId="59B5948D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여러분은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register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 안에서 어떠한 이벤트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리스너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,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라우트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, 또는 다른 기능들에 대한 코드를 넣어서는 절대 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안됩니다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. 그렇지 않으면,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아직 로드 하지 않은 서비스를 의도치 않게 사용해 버리고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말것입니다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>.</w:t>
      </w:r>
    </w:p>
    <w:p w14:paraId="2610D1DF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기본적인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살펴보겠습니다. </w:t>
      </w:r>
    </w:p>
    <w:p w14:paraId="6E501A05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프로바이더의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 안에서 언제든지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$app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속성을 사용할 수 있으며, 이를 통해 서비스 컨테이너에 접근할 수 있습니다.</w:t>
      </w:r>
    </w:p>
    <w:p w14:paraId="120332FF" w14:textId="77777777" w:rsidR="00252EAF" w:rsidRPr="0037596C" w:rsidRDefault="00252EAF" w:rsidP="00252EA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2"/>
          <w:szCs w:val="22"/>
        </w:rPr>
      </w:pPr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&lt;?php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namespace App\Providers;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Illuminate\Support\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use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Riak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\Connection;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class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RiakServiceProvider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 extends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lastRenderedPageBreak/>
        <w:t>  /**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Register any application services.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@return void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  public function </w:t>
      </w:r>
      <w:proofErr w:type="gram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register(</w:t>
      </w:r>
      <w:proofErr w:type="gram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)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$this-&gt;app-&gt;singleton(Connection::class, function ($app)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    return new Connection(config('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riak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'));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});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}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}</w:t>
      </w:r>
    </w:p>
    <w:p w14:paraId="1FC819CF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이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register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메소드만 정의되어 있습니다. </w:t>
      </w:r>
    </w:p>
    <w:p w14:paraId="5A92E460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그리고 이 메소드를 통해서 서비스 컨테이너에 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Riak</w:t>
      </w:r>
      <w:proofErr w:type="spellEnd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\Connection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구현 객체를 정의하고 있습니다. </w:t>
      </w:r>
    </w:p>
    <w:p w14:paraId="50503055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서비스 컨테이너가 어떻게 작동하는지 이해하지 못하겠다면, </w:t>
      </w:r>
      <w:hyperlink r:id="rId15" w:history="1">
        <w:r w:rsidRPr="0037596C">
          <w:rPr>
            <w:rStyle w:val="md-plain"/>
            <w:rFonts w:asciiTheme="majorHAnsi" w:eastAsiaTheme="majorHAnsi" w:hAnsiTheme="majorHAnsi" w:cs="Helvetica"/>
            <w:color w:val="4183C4"/>
            <w:u w:val="single"/>
          </w:rPr>
          <w:t>컨테이너 문서</w:t>
        </w:r>
      </w:hyperlink>
      <w:r w:rsidRPr="0037596C">
        <w:rPr>
          <w:rStyle w:val="md-plain"/>
          <w:rFonts w:asciiTheme="majorHAnsi" w:eastAsiaTheme="majorHAnsi" w:hAnsiTheme="majorHAnsi" w:cs="Helvetica"/>
          <w:color w:val="333333"/>
        </w:rPr>
        <w:t>를 확인하십시오.</w:t>
      </w:r>
    </w:p>
    <w:p w14:paraId="2F5B1794" w14:textId="77777777" w:rsidR="00252EAF" w:rsidRPr="0037596C" w:rsidRDefault="00252EAF" w:rsidP="00252EAF">
      <w:pPr>
        <w:pStyle w:val="4"/>
        <w:rPr>
          <w:rFonts w:asciiTheme="majorHAnsi" w:eastAsiaTheme="majorHAnsi" w:hAnsiTheme="majorHAnsi" w:cs="Helvetica"/>
          <w:color w:val="333333"/>
          <w:sz w:val="30"/>
          <w:szCs w:val="30"/>
        </w:rPr>
      </w:pPr>
      <w:r w:rsidRPr="0037596C">
        <w:rPr>
          <w:rStyle w:val="HTML0"/>
          <w:rFonts w:asciiTheme="majorHAnsi" w:eastAsiaTheme="majorHAnsi" w:hAnsiTheme="majorHAnsi"/>
          <w:color w:val="333333"/>
          <w:bdr w:val="single" w:sz="6" w:space="0" w:color="E7EAED" w:frame="1"/>
          <w:shd w:val="clear" w:color="auto" w:fill="F3F4F4"/>
        </w:rPr>
        <w:t>bindings</w:t>
      </w:r>
      <w:r w:rsidRPr="0037596C">
        <w:rPr>
          <w:rStyle w:val="md-plain"/>
          <w:rFonts w:asciiTheme="majorHAnsi" w:eastAsiaTheme="majorHAnsi" w:hAnsiTheme="majorHAnsi" w:cs="Helvetica"/>
          <w:color w:val="333333"/>
          <w:sz w:val="30"/>
          <w:szCs w:val="30"/>
        </w:rPr>
        <w:t xml:space="preserve"> 과 </w:t>
      </w:r>
      <w:r w:rsidRPr="0037596C">
        <w:rPr>
          <w:rStyle w:val="HTML0"/>
          <w:rFonts w:asciiTheme="majorHAnsi" w:eastAsiaTheme="majorHAnsi" w:hAnsiTheme="majorHAnsi"/>
          <w:color w:val="333333"/>
          <w:bdr w:val="single" w:sz="6" w:space="0" w:color="E7EAED" w:frame="1"/>
          <w:shd w:val="clear" w:color="auto" w:fill="F3F4F4"/>
        </w:rPr>
        <w:t>singletons</w:t>
      </w:r>
      <w:r w:rsidRPr="0037596C">
        <w:rPr>
          <w:rStyle w:val="md-plain"/>
          <w:rFonts w:asciiTheme="majorHAnsi" w:eastAsiaTheme="majorHAnsi" w:hAnsiTheme="majorHAnsi" w:cs="Helvetica"/>
          <w:color w:val="333333"/>
          <w:sz w:val="30"/>
          <w:szCs w:val="30"/>
        </w:rPr>
        <w:t xml:space="preserve"> 속성</w:t>
      </w:r>
    </w:p>
    <w:p w14:paraId="54A4556B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동일한 (simple) 바인딩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여러개를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등록한다면, 각각의 컨테이너 바인딩을 일일이 등록하는 대신에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bindings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와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singletons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속성을 사용할 수 있습니다. 프레임워크에서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로드 될 때, 이 속성들을 자동으로 체크하고 바인딩을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등록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>합니다.</w:t>
      </w:r>
    </w:p>
    <w:p w14:paraId="3F6DBCBE" w14:textId="77777777" w:rsidR="00252EAF" w:rsidRPr="0037596C" w:rsidRDefault="00252EAF" w:rsidP="00252EA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2"/>
          <w:szCs w:val="22"/>
        </w:rPr>
      </w:pPr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&lt;?php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namespace App\Providers;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App\Contracts\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DowntimeNotifier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App\Contracts\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ServerProvider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App\Services\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DigitalOceanServerProvider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App\Services\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PingdomDowntimeNotifier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lastRenderedPageBreak/>
        <w:t>use App\Services\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ServerToolsProvider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Illuminate\Support\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class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AppServiceProvider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 extends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/**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All of the container bindings that should be registered.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@var array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public $bindings = [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     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ServerProvider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::class =&gt;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DigitalOceanServerProvider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::class,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];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/**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All of the container singletons that should be registered.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@var array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public $singletons = [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     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DowntimeNotifier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::class =&gt;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PingdomDowntimeNotifier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::class,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     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ServerProvider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::class =&gt;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ServerToolsProvider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::class,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];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}</w:t>
      </w:r>
    </w:p>
    <w:p w14:paraId="6FEE9AD0" w14:textId="77777777" w:rsidR="00252EAF" w:rsidRPr="0037596C" w:rsidRDefault="00252EAF" w:rsidP="00252EAF">
      <w:pPr>
        <w:pStyle w:val="3"/>
        <w:rPr>
          <w:rFonts w:asciiTheme="majorHAnsi" w:eastAsiaTheme="majorHAnsi" w:hAnsiTheme="majorHAnsi" w:cs="Helvetica"/>
          <w:color w:val="333333"/>
          <w:sz w:val="36"/>
          <w:szCs w:val="36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36"/>
          <w:szCs w:val="36"/>
        </w:rPr>
        <w:t>Boot 메소드</w:t>
      </w:r>
    </w:p>
    <w:p w14:paraId="2FB61CF1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그럼 이제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안에서 </w:t>
      </w:r>
      <w:hyperlink r:id="rId16" w:anchor="view-composers" w:history="1">
        <w:r w:rsidRPr="0037596C">
          <w:rPr>
            <w:rStyle w:val="md-plain"/>
            <w:rFonts w:asciiTheme="majorHAnsi" w:eastAsiaTheme="majorHAnsi" w:hAnsiTheme="majorHAnsi" w:cs="Helvetica"/>
            <w:color w:val="4183C4"/>
            <w:u w:val="single"/>
          </w:rPr>
          <w:t>뷰 컴포저</w:t>
        </w:r>
      </w:hyperlink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를 등록할 필요가 있다면 어떻게 해야 할까요? </w:t>
      </w:r>
    </w:p>
    <w:p w14:paraId="78811B4B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그런 작업은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boot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 안에서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해야합니다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. </w:t>
      </w:r>
      <w:r w:rsidRPr="0037596C">
        <w:rPr>
          <w:rStyle w:val="md-plain"/>
          <w:rFonts w:asciiTheme="majorHAnsi" w:eastAsiaTheme="majorHAnsi" w:hAnsiTheme="majorHAnsi" w:cs="Helvetica"/>
          <w:b/>
          <w:bCs/>
          <w:color w:val="333333"/>
        </w:rPr>
        <w:t xml:space="preserve">이 메소드는 모든 다른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b/>
          <w:bCs/>
          <w:color w:val="333333"/>
        </w:rPr>
        <w:t>프로바이더들이</w:t>
      </w:r>
      <w:proofErr w:type="spellEnd"/>
      <w:r w:rsidRPr="0037596C">
        <w:rPr>
          <w:rStyle w:val="md-plain"/>
          <w:rFonts w:asciiTheme="majorHAnsi" w:eastAsiaTheme="majorHAnsi" w:hAnsiTheme="majorHAnsi" w:cs="Helvetica"/>
          <w:b/>
          <w:bCs/>
          <w:color w:val="333333"/>
        </w:rPr>
        <w:t xml:space="preserve"> 등록된 이후에 호출됩니다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즉, 프레임 워크에 의해 등록된 다른 모든 서비스들에 액세스 할 수 있다는 것을 의미합니다.</w:t>
      </w:r>
    </w:p>
    <w:p w14:paraId="0C0112F8" w14:textId="77777777" w:rsidR="00252EAF" w:rsidRPr="0037596C" w:rsidRDefault="00252EAF" w:rsidP="00252EA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2"/>
          <w:szCs w:val="22"/>
        </w:rPr>
      </w:pPr>
      <w:r w:rsidRPr="0037596C">
        <w:rPr>
          <w:rFonts w:asciiTheme="majorHAnsi" w:eastAsiaTheme="majorHAnsi" w:hAnsiTheme="majorHAnsi"/>
          <w:color w:val="333333"/>
          <w:sz w:val="22"/>
          <w:szCs w:val="22"/>
        </w:rPr>
        <w:lastRenderedPageBreak/>
        <w:t>&lt;?php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namespace App\Providers;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Illuminate\Support\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class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ComposerServiceProvider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 extends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/**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Bootstrap any application services.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@return void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  public function </w:t>
      </w:r>
      <w:proofErr w:type="gram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boot(</w:t>
      </w:r>
      <w:proofErr w:type="gram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)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view()-&gt;composer('view', function ()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    //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});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}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}</w:t>
      </w:r>
    </w:p>
    <w:p w14:paraId="20417E5A" w14:textId="77777777" w:rsidR="00252EAF" w:rsidRPr="0037596C" w:rsidRDefault="00252EAF" w:rsidP="00252EAF">
      <w:pPr>
        <w:pStyle w:val="4"/>
        <w:rPr>
          <w:rFonts w:asciiTheme="majorHAnsi" w:eastAsiaTheme="majorHAnsi" w:hAnsiTheme="majorHAnsi" w:cs="Helvetica"/>
          <w:color w:val="333333"/>
          <w:sz w:val="30"/>
          <w:szCs w:val="30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30"/>
          <w:szCs w:val="30"/>
        </w:rPr>
        <w:t>Boot 메소드의 의존성 주입</w:t>
      </w:r>
    </w:p>
    <w:p w14:paraId="0B98F666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여러분은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프로바이더의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boot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메소드에서 의존성 주입을 위해서 타입 힌트를 사용할 수 있습니다. </w:t>
      </w:r>
      <w:hyperlink r:id="rId17" w:history="1">
        <w:r w:rsidRPr="0037596C">
          <w:rPr>
            <w:rStyle w:val="md-plain"/>
            <w:rFonts w:asciiTheme="majorHAnsi" w:eastAsiaTheme="majorHAnsi" w:hAnsiTheme="majorHAnsi" w:cs="Helvetica"/>
            <w:color w:val="4183C4"/>
            <w:u w:val="single"/>
          </w:rPr>
          <w:t>서비스 컨테이너</w:t>
        </w:r>
      </w:hyperlink>
      <w:r w:rsidRPr="0037596C">
        <w:rPr>
          <w:rStyle w:val="md-plain"/>
          <w:rFonts w:asciiTheme="majorHAnsi" w:eastAsiaTheme="majorHAnsi" w:hAnsiTheme="majorHAnsi" w:cs="Helvetica"/>
          <w:color w:val="333333"/>
        </w:rPr>
        <w:t>는 자동으로 필요한 의존 객체를 주입할 것입니다.</w:t>
      </w:r>
    </w:p>
    <w:p w14:paraId="06316746" w14:textId="77777777" w:rsidR="00252EAF" w:rsidRPr="0037596C" w:rsidRDefault="00252EAF" w:rsidP="00252EA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2"/>
          <w:szCs w:val="22"/>
        </w:rPr>
      </w:pPr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use Illuminate\Contracts\Routing\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ResponseFactory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public function </w:t>
      </w:r>
      <w:proofErr w:type="gram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boot(</w:t>
      </w:r>
      <w:proofErr w:type="spellStart"/>
      <w:proofErr w:type="gram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ResponseFactory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 $response)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$response-&gt;macro('caps', function ($value)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//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lastRenderedPageBreak/>
        <w:t>  });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}</w:t>
      </w:r>
    </w:p>
    <w:p w14:paraId="30538F18" w14:textId="1021CBA9" w:rsidR="00252EAF" w:rsidRPr="0037596C" w:rsidRDefault="00252EAF" w:rsidP="00252EAF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3.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3.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프로바이더</w:t>
      </w:r>
      <w:proofErr w:type="spellEnd"/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 xml:space="preserve"> 등록하기</w:t>
      </w:r>
    </w:p>
    <w:p w14:paraId="10A55B12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모든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프로바이더들은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config/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app.php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설정 파일에 등록되어 있습니다. </w:t>
      </w:r>
    </w:p>
    <w:p w14:paraId="32A382BA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이 파일에는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프로바이더들의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클래스 이름을 나열하고 등록할 수 있는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providers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배열이 포함되어 있습니다. 기본적으로는 라라벨의 코어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프로바이더들이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배열에 나열되어 있습니다. 이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프로바이더들이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라라벨의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메일러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, 큐,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캐시등과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같은 핵심적인 컴포넌트들을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부트스트랩핑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하게 됩니다.</w:t>
      </w:r>
    </w:p>
    <w:p w14:paraId="45DAF475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여러분의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프로바이더들을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등록하려면 이 배열에 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추가 하면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됩니다.</w:t>
      </w:r>
    </w:p>
    <w:p w14:paraId="7BE11301" w14:textId="77777777" w:rsidR="00252EAF" w:rsidRPr="0037596C" w:rsidRDefault="00252EAF" w:rsidP="00252EA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2"/>
          <w:szCs w:val="22"/>
        </w:rPr>
      </w:pPr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'providers' =&gt; [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// Other Service Providers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App</w:t>
      </w:r>
      <w:proofErr w:type="gram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\Providers\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ComposerServiceProvider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::</w:t>
      </w:r>
      <w:proofErr w:type="gram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class,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],</w:t>
      </w:r>
    </w:p>
    <w:p w14:paraId="04A2F9CA" w14:textId="2E07DC2B" w:rsidR="00252EAF" w:rsidRPr="0037596C" w:rsidRDefault="00252EAF" w:rsidP="00252EAF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3.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4.지연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 xml:space="preserve">(deferred)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프로바이더</w:t>
      </w:r>
      <w:proofErr w:type="spellEnd"/>
    </w:p>
    <w:p w14:paraId="7B556790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만약 여러분의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r w:rsidRPr="0037596C">
        <w:rPr>
          <w:rStyle w:val="md-plain"/>
          <w:rFonts w:asciiTheme="majorHAnsi" w:eastAsiaTheme="majorHAnsi" w:hAnsiTheme="majorHAnsi" w:cs="Helvetica"/>
          <w:b/>
          <w:bCs/>
          <w:color w:val="333333"/>
        </w:rPr>
        <w:t>단지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hyperlink r:id="rId18" w:history="1">
        <w:r w:rsidRPr="0037596C">
          <w:rPr>
            <w:rStyle w:val="md-plain"/>
            <w:rFonts w:asciiTheme="majorHAnsi" w:eastAsiaTheme="majorHAnsi" w:hAnsiTheme="majorHAnsi" w:cs="Helvetica"/>
            <w:color w:val="4183C4"/>
            <w:u w:val="single"/>
          </w:rPr>
          <w:t>서비스 컨테이너</w:t>
        </w:r>
      </w:hyperlink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에 바인딩을 등록하기만 한다면, 등록된 바인딩이 실제로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필요할때까지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등록 자체를 지연(deferred) 시킬 수 있습니다. 이러한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로딩의 지연(deferred)은 모든 요청에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파일 시스템에서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로드하지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않으므로 애플리케이션의 성능을 향상시킬 것입니다.</w:t>
      </w:r>
    </w:p>
    <w:p w14:paraId="1672ED76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라라벨은 지연된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프로바이더가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제공하는 모든 서비스 목록과 해당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클래스 이름을 컴파일하고 저장합니다. 그런 다음 이러한 서비스들 중 하나를 의존성 해결하려고 할 때에만, 라라벨이 서비스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로드합니다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>.</w:t>
      </w:r>
    </w:p>
    <w:p w14:paraId="520C7BF1" w14:textId="77777777" w:rsidR="00252EAF" w:rsidRPr="0037596C" w:rsidRDefault="00252EAF" w:rsidP="00252EAF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lastRenderedPageBreak/>
        <w:t>프로바이더를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지연(defer) 로딩 하려면,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\Illuminate\Contracts\Support\</w:t>
      </w:r>
      <w:proofErr w:type="spellStart"/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DeferrableProvider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인터페이스를 구현하고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provides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메소드를 정의하면 됩니다. </w:t>
      </w:r>
      <w:r w:rsidRPr="0037596C">
        <w:rPr>
          <w:rStyle w:val="HTML0"/>
          <w:rFonts w:asciiTheme="majorHAnsi" w:eastAsiaTheme="majorHAnsi" w:hAnsiTheme="maj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provides</w:t>
      </w: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메소드는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프로바이더에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의해서 바인딩이 등록된 서비스 컨테이너를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리턴해야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합니다.</w:t>
      </w:r>
    </w:p>
    <w:p w14:paraId="43FBAF9B" w14:textId="77777777" w:rsidR="00252EAF" w:rsidRPr="0037596C" w:rsidRDefault="00252EAF" w:rsidP="00252EAF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2"/>
          <w:szCs w:val="22"/>
        </w:rPr>
      </w:pPr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&lt;?php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namespace App\Providers;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Illuminate\Contracts\Support\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DeferrableProvider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use Illuminate\Support\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use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Riak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\Connection;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 xml:space="preserve">class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RiakServiceProvider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 extends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ServiceProvider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 xml:space="preserve"> implements 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DeferrableProvider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/**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Register any application services.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@return void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public function register()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$this-&gt;app-&gt;singleton(Connection::class, function ($app)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    return new Connection($app['config']['</w:t>
      </w:r>
      <w:proofErr w:type="spellStart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riak</w:t>
      </w:r>
      <w:proofErr w:type="spellEnd"/>
      <w:r w:rsidRPr="0037596C">
        <w:rPr>
          <w:rFonts w:asciiTheme="majorHAnsi" w:eastAsiaTheme="majorHAnsi" w:hAnsiTheme="majorHAnsi"/>
          <w:color w:val="333333"/>
          <w:sz w:val="22"/>
          <w:szCs w:val="22"/>
        </w:rPr>
        <w:t>']);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});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}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/**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Get the services provided by the provider.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 @return array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*/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public function provides()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{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      return [Connection::class];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lastRenderedPageBreak/>
        <w:t>  }</w:t>
      </w:r>
      <w:r w:rsidRPr="0037596C">
        <w:rPr>
          <w:rFonts w:asciiTheme="majorHAnsi" w:eastAsiaTheme="majorHAnsi" w:hAnsiTheme="majorHAnsi"/>
          <w:color w:val="333333"/>
          <w:sz w:val="22"/>
          <w:szCs w:val="22"/>
        </w:rPr>
        <w:br/>
        <w:t>}</w:t>
      </w:r>
    </w:p>
    <w:p w14:paraId="17FED164" w14:textId="77777777" w:rsidR="00252EAF" w:rsidRPr="0037596C" w:rsidRDefault="00252EAF">
      <w:pPr>
        <w:rPr>
          <w:rFonts w:asciiTheme="majorHAnsi" w:eastAsiaTheme="majorHAnsi" w:hAnsiTheme="majorHAnsi" w:hint="eastAsia"/>
        </w:rPr>
      </w:pPr>
    </w:p>
    <w:p w14:paraId="4579EEB2" w14:textId="7E96385B" w:rsidR="0072132C" w:rsidRPr="0037596C" w:rsidRDefault="0072132C">
      <w:pPr>
        <w:rPr>
          <w:rFonts w:asciiTheme="majorHAnsi" w:eastAsiaTheme="majorHAnsi" w:hAnsiTheme="majorHAnsi"/>
        </w:rPr>
      </w:pPr>
    </w:p>
    <w:p w14:paraId="417E3509" w14:textId="147C0DDD" w:rsidR="001E3276" w:rsidRPr="0037596C" w:rsidRDefault="001E3276" w:rsidP="001E3276">
      <w:pPr>
        <w:pStyle w:val="1"/>
        <w:pBdr>
          <w:bottom w:val="single" w:sz="6" w:space="0" w:color="EEEEEE"/>
        </w:pBdr>
        <w:rPr>
          <w:rFonts w:asciiTheme="majorHAnsi" w:eastAsiaTheme="majorHAnsi" w:hAnsiTheme="majorHAnsi"/>
          <w:sz w:val="54"/>
          <w:szCs w:val="54"/>
        </w:rPr>
      </w:pPr>
      <w:r w:rsidRPr="0037596C">
        <w:rPr>
          <w:rStyle w:val="md-plain"/>
          <w:rFonts w:asciiTheme="majorHAnsi" w:eastAsiaTheme="majorHAnsi" w:hAnsiTheme="majorHAnsi" w:hint="eastAsia"/>
          <w:sz w:val="54"/>
          <w:szCs w:val="54"/>
        </w:rPr>
        <w:t>4</w:t>
      </w:r>
      <w:r w:rsidRPr="0037596C">
        <w:rPr>
          <w:rStyle w:val="md-plain"/>
          <w:rFonts w:asciiTheme="majorHAnsi" w:eastAsiaTheme="majorHAnsi" w:hAnsiTheme="majorHAnsi"/>
          <w:sz w:val="54"/>
          <w:szCs w:val="54"/>
        </w:rPr>
        <w:t>.</w:t>
      </w:r>
      <w:proofErr w:type="spellStart"/>
      <w:r w:rsidRPr="0037596C">
        <w:rPr>
          <w:rStyle w:val="md-plain"/>
          <w:rFonts w:asciiTheme="majorHAnsi" w:eastAsiaTheme="majorHAnsi" w:hAnsiTheme="majorHAnsi"/>
          <w:sz w:val="54"/>
          <w:szCs w:val="54"/>
        </w:rPr>
        <w:t>파사드</w:t>
      </w:r>
      <w:proofErr w:type="spellEnd"/>
    </w:p>
    <w:p w14:paraId="21C565CD" w14:textId="2804B34C" w:rsidR="001E3276" w:rsidRPr="0037596C" w:rsidRDefault="001E3276" w:rsidP="001E3276">
      <w:pPr>
        <w:pStyle w:val="2"/>
        <w:pBdr>
          <w:bottom w:val="single" w:sz="6" w:space="0" w:color="EEEEEE"/>
        </w:pBdr>
        <w:rPr>
          <w:rFonts w:asciiTheme="majorHAnsi" w:eastAsiaTheme="majorHAnsi" w:hAnsiTheme="majorHAnsi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4.</w:t>
      </w:r>
      <w:proofErr w:type="gram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1.시작하기</w:t>
      </w:r>
      <w:proofErr w:type="gramEnd"/>
    </w:p>
    <w:p w14:paraId="6F3A6ED0" w14:textId="77777777" w:rsidR="00E334BF" w:rsidRDefault="001E3276" w:rsidP="001E3276">
      <w:pPr>
        <w:pStyle w:val="md-end-block"/>
        <w:spacing w:before="192" w:beforeAutospacing="0" w:after="192" w:afterAutospacing="0"/>
        <w:rPr>
          <w:ins w:id="55" w:author="이 호진" w:date="2021-04-04T18:19:00Z"/>
          <w:rStyle w:val="md-plain"/>
          <w:rFonts w:asciiTheme="majorHAnsi" w:eastAsiaTheme="majorHAnsi" w:hAnsiTheme="majorHAnsi"/>
        </w:rPr>
      </w:pPr>
      <w:proofErr w:type="spellStart"/>
      <w:r w:rsidRPr="0037596C">
        <w:rPr>
          <w:rStyle w:val="md-plain"/>
          <w:rFonts w:asciiTheme="majorHAnsi" w:eastAsiaTheme="majorHAnsi" w:hAnsiTheme="majorHAnsi"/>
        </w:rPr>
        <w:t>파사드는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애플리케이션의 </w:t>
      </w:r>
      <w:hyperlink r:id="rId19" w:history="1">
        <w:r w:rsidRPr="0037596C">
          <w:rPr>
            <w:rStyle w:val="md-plain"/>
            <w:rFonts w:asciiTheme="majorHAnsi" w:eastAsiaTheme="majorHAnsi" w:hAnsiTheme="majorHAnsi"/>
            <w:color w:val="4183C4"/>
            <w:u w:val="single"/>
          </w:rPr>
          <w:t>서비스 컨테이너</w:t>
        </w:r>
      </w:hyperlink>
      <w:r w:rsidRPr="0037596C">
        <w:rPr>
          <w:rStyle w:val="md-plain"/>
          <w:rFonts w:asciiTheme="majorHAnsi" w:eastAsiaTheme="majorHAnsi" w:hAnsiTheme="majorHAnsi"/>
        </w:rPr>
        <w:t xml:space="preserve">에서 사용가능한 클래스들에 대한 </w:t>
      </w:r>
      <w:r w:rsidRPr="00E334BF">
        <w:rPr>
          <w:rStyle w:val="md-plain"/>
          <w:rFonts w:asciiTheme="majorHAnsi" w:eastAsiaTheme="majorHAnsi" w:hAnsiTheme="majorHAnsi"/>
          <w:b/>
          <w:bCs/>
          <w:rPrChange w:id="56" w:author="이 호진" w:date="2021-04-04T18:19:00Z">
            <w:rPr>
              <w:rStyle w:val="md-plain"/>
              <w:rFonts w:asciiTheme="majorHAnsi" w:eastAsiaTheme="majorHAnsi" w:hAnsiTheme="majorHAnsi"/>
            </w:rPr>
          </w:rPrChange>
        </w:rPr>
        <w:t>"정적" 인터페이스를 제공</w:t>
      </w:r>
      <w:r w:rsidRPr="0037596C">
        <w:rPr>
          <w:rStyle w:val="md-plain"/>
          <w:rFonts w:asciiTheme="majorHAnsi" w:eastAsiaTheme="majorHAnsi" w:hAnsiTheme="majorHAnsi"/>
        </w:rPr>
        <w:t xml:space="preserve">합니다. </w:t>
      </w:r>
    </w:p>
    <w:p w14:paraId="137484F4" w14:textId="77777777" w:rsidR="00E334BF" w:rsidRDefault="00E334BF" w:rsidP="001E3276">
      <w:pPr>
        <w:pStyle w:val="md-end-block"/>
        <w:spacing w:before="192" w:beforeAutospacing="0" w:after="192" w:afterAutospacing="0"/>
        <w:rPr>
          <w:ins w:id="57" w:author="이 호진" w:date="2021-04-04T18:19:00Z"/>
          <w:rStyle w:val="md-plain"/>
          <w:rFonts w:asciiTheme="majorHAnsi" w:eastAsiaTheme="majorHAnsi" w:hAnsiTheme="majorHAnsi"/>
        </w:rPr>
      </w:pPr>
    </w:p>
    <w:p w14:paraId="2CDF208C" w14:textId="781D4E38" w:rsidR="001E3276" w:rsidRDefault="001E3276" w:rsidP="001E3276">
      <w:pPr>
        <w:pStyle w:val="md-end-block"/>
        <w:spacing w:before="192" w:beforeAutospacing="0" w:after="192" w:afterAutospacing="0"/>
        <w:rPr>
          <w:ins w:id="58" w:author="이 호진" w:date="2021-04-04T18:19:00Z"/>
          <w:rStyle w:val="md-plain"/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라라벨은 대부분의 라라벨의 기능에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엑세스하는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많은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파사드들을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제공합니다. 라라벨의 </w:t>
      </w:r>
      <w:proofErr w:type="spellStart"/>
      <w:proofErr w:type="gramStart"/>
      <w:r w:rsidRPr="0037596C">
        <w:rPr>
          <w:rStyle w:val="md-plain"/>
          <w:rFonts w:asciiTheme="majorHAnsi" w:eastAsiaTheme="majorHAnsi" w:hAnsiTheme="majorHAnsi"/>
        </w:rPr>
        <w:t>파사드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는</w:t>
      </w:r>
      <w:proofErr w:type="gramEnd"/>
      <w:r w:rsidRPr="0037596C">
        <w:rPr>
          <w:rStyle w:val="md-plain"/>
          <w:rFonts w:asciiTheme="majorHAnsi" w:eastAsiaTheme="majorHAnsi" w:hAnsiTheme="majorHAnsi"/>
        </w:rPr>
        <w:t xml:space="preserve"> 서비스 컨테이너에 등록된 클래스들에 대한 일종의 "</w:t>
      </w:r>
      <w:r w:rsidRPr="00E334BF">
        <w:rPr>
          <w:rStyle w:val="md-plain"/>
          <w:rFonts w:asciiTheme="majorHAnsi" w:eastAsiaTheme="majorHAnsi" w:hAnsiTheme="majorHAnsi"/>
          <w:b/>
          <w:bCs/>
          <w:rPrChange w:id="59" w:author="이 호진" w:date="2021-04-04T18:19:00Z">
            <w:rPr>
              <w:rStyle w:val="md-plain"/>
              <w:rFonts w:asciiTheme="majorHAnsi" w:eastAsiaTheme="majorHAnsi" w:hAnsiTheme="majorHAnsi"/>
            </w:rPr>
          </w:rPrChange>
        </w:rPr>
        <w:t>정적 프록시</w:t>
      </w:r>
      <w:r w:rsidRPr="0037596C">
        <w:rPr>
          <w:rStyle w:val="md-plain"/>
          <w:rFonts w:asciiTheme="majorHAnsi" w:eastAsiaTheme="majorHAnsi" w:hAnsiTheme="majorHAnsi"/>
        </w:rPr>
        <w:t>" 역할을 수행하는데, 이를 통해서 전통적인 정적 메소드 보다 간결한 문법과 테스트의 용이성 그리고 코드의 유연성을 유지하는 이점을 제공합니다.</w:t>
      </w:r>
    </w:p>
    <w:p w14:paraId="174EA26C" w14:textId="77777777" w:rsidR="00E334BF" w:rsidRPr="0037596C" w:rsidRDefault="00E334BF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</w:p>
    <w:p w14:paraId="06F061BF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모든 라라벨의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</w:t>
      </w:r>
      <w:r w:rsidRPr="0037596C">
        <w:rPr>
          <w:rStyle w:val="HTML0"/>
          <w:rFonts w:asciiTheme="majorHAnsi" w:eastAsiaTheme="majorHAnsi" w:hAnsiTheme="majorHAnsi"/>
          <w:sz w:val="22"/>
          <w:szCs w:val="22"/>
          <w:bdr w:val="single" w:sz="6" w:space="0" w:color="E7EAED" w:frame="1"/>
          <w:shd w:val="clear" w:color="auto" w:fill="F3F4F4"/>
        </w:rPr>
        <w:t>Illuminate\Support\Facades</w:t>
      </w:r>
      <w:r w:rsidRPr="0037596C">
        <w:rPr>
          <w:rStyle w:val="md-plain"/>
          <w:rFonts w:asciiTheme="majorHAnsi" w:eastAsiaTheme="majorHAnsi" w:hAnsiTheme="majorHAnsi"/>
        </w:rPr>
        <w:t xml:space="preserve"> 네임스페이스 안에 정의되어 있습니다. 따라서 다음처럼 손쉽게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파사드에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엑세스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할 수 있습니다.</w:t>
      </w:r>
    </w:p>
    <w:p w14:paraId="4EE2896B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Illuminate\Support\Facades\Cache;</w:t>
      </w:r>
      <w:r w:rsidRPr="0037596C">
        <w:rPr>
          <w:rFonts w:asciiTheme="majorHAnsi" w:eastAsiaTheme="majorHAnsi" w:hAnsiTheme="majorHAnsi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sz w:val="22"/>
          <w:szCs w:val="22"/>
        </w:rPr>
        <w:br/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Route::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get('/cache', function () {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return Cache::get('key');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});</w:t>
      </w:r>
    </w:p>
    <w:p w14:paraId="63BEAE14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라라벨 문서상에서 프레임 워크의 다양한 기능의 사용법을 익히기 위해서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사용하는 예제를 많이 확인할 수 있습니다.</w:t>
      </w:r>
    </w:p>
    <w:p w14:paraId="252917CC" w14:textId="775140D1" w:rsidR="001E3276" w:rsidRPr="0037596C" w:rsidRDefault="001E3276" w:rsidP="001E3276">
      <w:pPr>
        <w:pStyle w:val="2"/>
        <w:pBdr>
          <w:bottom w:val="single" w:sz="6" w:space="0" w:color="EEEEEE"/>
        </w:pBdr>
        <w:rPr>
          <w:rFonts w:asciiTheme="majorHAnsi" w:eastAsiaTheme="majorHAnsi" w:hAnsiTheme="majorHAnsi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lastRenderedPageBreak/>
        <w:t>4.</w:t>
      </w:r>
      <w:proofErr w:type="gram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2.언제</w:t>
      </w:r>
      <w:proofErr w:type="gramEnd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파사드를</w:t>
      </w:r>
      <w:proofErr w:type="spellEnd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 xml:space="preserve"> 사용하는가?</w:t>
      </w:r>
    </w:p>
    <w:p w14:paraId="7F77AFDC" w14:textId="77777777" w:rsidR="00203925" w:rsidRDefault="001E3276" w:rsidP="001E3276">
      <w:pPr>
        <w:pStyle w:val="md-end-block"/>
        <w:spacing w:before="192" w:beforeAutospacing="0" w:after="192" w:afterAutospacing="0"/>
        <w:rPr>
          <w:ins w:id="60" w:author="이 호진" w:date="2021-04-04T18:20:00Z"/>
          <w:rStyle w:val="md-plain"/>
          <w:rFonts w:asciiTheme="majorHAnsi" w:eastAsiaTheme="majorHAnsi" w:hAnsiTheme="majorHAnsi"/>
        </w:rPr>
      </w:pPr>
      <w:proofErr w:type="spellStart"/>
      <w:r w:rsidRPr="0037596C">
        <w:rPr>
          <w:rStyle w:val="md-plain"/>
          <w:rFonts w:asciiTheme="majorHAnsi" w:eastAsiaTheme="majorHAnsi" w:hAnsiTheme="majorHAnsi"/>
        </w:rPr>
        <w:t>파사드는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다양한 장점이 있습니다. </w:t>
      </w:r>
    </w:p>
    <w:p w14:paraId="3482C17B" w14:textId="55A03E02" w:rsidR="001E3276" w:rsidRDefault="001E3276" w:rsidP="001E3276">
      <w:pPr>
        <w:pStyle w:val="md-end-block"/>
        <w:spacing w:before="192" w:beforeAutospacing="0" w:after="192" w:afterAutospacing="0"/>
        <w:rPr>
          <w:ins w:id="61" w:author="이 호진" w:date="2021-04-04T18:20:00Z"/>
          <w:rStyle w:val="md-plain"/>
          <w:rFonts w:asciiTheme="majorHAnsi" w:eastAsiaTheme="majorHAnsi" w:hAnsiTheme="majorHAnsi"/>
        </w:rPr>
      </w:pPr>
      <w:proofErr w:type="spellStart"/>
      <w:r w:rsidRPr="0037596C">
        <w:rPr>
          <w:rStyle w:val="md-plain"/>
          <w:rFonts w:asciiTheme="majorHAnsi" w:eastAsiaTheme="majorHAnsi" w:hAnsiTheme="majorHAnsi"/>
        </w:rPr>
        <w:t>파사드는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의존성으로 주입되거나 직접 설정해야 하는 </w:t>
      </w:r>
      <w:r w:rsidRPr="00203925">
        <w:rPr>
          <w:rStyle w:val="md-plain"/>
          <w:rFonts w:asciiTheme="majorHAnsi" w:eastAsiaTheme="majorHAnsi" w:hAnsiTheme="majorHAnsi"/>
          <w:b/>
          <w:bCs/>
          <w:rPrChange w:id="62" w:author="이 호진" w:date="2021-04-04T18:20:00Z">
            <w:rPr>
              <w:rStyle w:val="md-plain"/>
              <w:rFonts w:asciiTheme="majorHAnsi" w:eastAsiaTheme="majorHAnsi" w:hAnsiTheme="majorHAnsi"/>
            </w:rPr>
          </w:rPrChange>
        </w:rPr>
        <w:t>긴 이름의 클래스</w:t>
      </w:r>
      <w:r w:rsidRPr="0037596C">
        <w:rPr>
          <w:rStyle w:val="md-plain"/>
          <w:rFonts w:asciiTheme="majorHAnsi" w:eastAsiaTheme="majorHAnsi" w:hAnsiTheme="majorHAnsi"/>
        </w:rPr>
        <w:t>들을 일일이 기억하지 않고서도 알 수 있는, 간결하고 기억하기 쉬운 문법을 제공합니다. 또한 PHP의 독특한 다이나믹 메소드의 사용 덕분에, 테스트도 쉬워집니다.</w:t>
      </w:r>
    </w:p>
    <w:p w14:paraId="4B63FAFB" w14:textId="77777777" w:rsidR="00203925" w:rsidRPr="0037596C" w:rsidRDefault="00203925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</w:p>
    <w:p w14:paraId="4E7B4B0F" w14:textId="77777777" w:rsidR="00203925" w:rsidRDefault="001E3276" w:rsidP="001E3276">
      <w:pPr>
        <w:pStyle w:val="md-end-block"/>
        <w:spacing w:before="192" w:beforeAutospacing="0" w:after="192" w:afterAutospacing="0"/>
        <w:rPr>
          <w:ins w:id="63" w:author="이 호진" w:date="2021-04-04T18:21:00Z"/>
          <w:rStyle w:val="md-plain"/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그러나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사용하는데 몇 가지 주의해야 할 점도 존재합니다.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파사드의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가장 주요한 위험은 </w:t>
      </w:r>
      <w:r w:rsidRPr="00203925">
        <w:rPr>
          <w:rStyle w:val="md-plain"/>
          <w:rFonts w:asciiTheme="majorHAnsi" w:eastAsiaTheme="majorHAnsi" w:hAnsiTheme="majorHAnsi"/>
          <w:b/>
          <w:bCs/>
          <w:rPrChange w:id="64" w:author="이 호진" w:date="2021-04-04T18:21:00Z">
            <w:rPr>
              <w:rStyle w:val="md-plain"/>
              <w:rFonts w:asciiTheme="majorHAnsi" w:eastAsiaTheme="majorHAnsi" w:hAnsiTheme="majorHAnsi"/>
            </w:rPr>
          </w:rPrChange>
        </w:rPr>
        <w:t>클래스의 책임 범위의 잘못된 사용</w:t>
      </w:r>
      <w:r w:rsidRPr="0037596C">
        <w:rPr>
          <w:rStyle w:val="md-plain"/>
          <w:rFonts w:asciiTheme="majorHAnsi" w:eastAsiaTheme="majorHAnsi" w:hAnsiTheme="majorHAnsi"/>
        </w:rPr>
        <w:t xml:space="preserve">입니다.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사용하기가 매우 쉽고, </w:t>
      </w:r>
      <w:r w:rsidRPr="00203925">
        <w:rPr>
          <w:rStyle w:val="md-plain"/>
          <w:rFonts w:asciiTheme="majorHAnsi" w:eastAsiaTheme="majorHAnsi" w:hAnsiTheme="majorHAnsi"/>
          <w:b/>
          <w:bCs/>
          <w:rPrChange w:id="65" w:author="이 호진" w:date="2021-04-04T18:21:00Z">
            <w:rPr>
              <w:rStyle w:val="md-plain"/>
              <w:rFonts w:asciiTheme="majorHAnsi" w:eastAsiaTheme="majorHAnsi" w:hAnsiTheme="majorHAnsi"/>
            </w:rPr>
          </w:rPrChange>
        </w:rPr>
        <w:t>의존성 주입도 필요하지 않기 때문</w:t>
      </w:r>
      <w:r w:rsidRPr="0037596C">
        <w:rPr>
          <w:rStyle w:val="md-plain"/>
          <w:rFonts w:asciiTheme="majorHAnsi" w:eastAsiaTheme="majorHAnsi" w:hAnsiTheme="majorHAnsi"/>
        </w:rPr>
        <w:t xml:space="preserve">에, 하나의 클래스 파일 안에서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여러개의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사용하는 코드가 자꾸 늘어나도록 클래스를 구성하기가 매우 쉽습니다. </w:t>
      </w:r>
    </w:p>
    <w:p w14:paraId="17455365" w14:textId="2DA282A9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의존성 주입을 사용하면 클래스가 커짐에 따라서 </w:t>
      </w:r>
      <w:r w:rsidRPr="00203925">
        <w:rPr>
          <w:rStyle w:val="md-plain"/>
          <w:rFonts w:asciiTheme="majorHAnsi" w:eastAsiaTheme="majorHAnsi" w:hAnsiTheme="majorHAnsi"/>
          <w:b/>
          <w:bCs/>
          <w:rPrChange w:id="66" w:author="이 호진" w:date="2021-04-04T18:21:00Z">
            <w:rPr>
              <w:rStyle w:val="md-plain"/>
              <w:rFonts w:asciiTheme="majorHAnsi" w:eastAsiaTheme="majorHAnsi" w:hAnsiTheme="majorHAnsi"/>
            </w:rPr>
          </w:rPrChange>
        </w:rPr>
        <w:t xml:space="preserve">생성자가 </w:t>
      </w:r>
      <w:proofErr w:type="spellStart"/>
      <w:r w:rsidRPr="00203925">
        <w:rPr>
          <w:rStyle w:val="md-plain"/>
          <w:rFonts w:asciiTheme="majorHAnsi" w:eastAsiaTheme="majorHAnsi" w:hAnsiTheme="majorHAnsi"/>
          <w:b/>
          <w:bCs/>
          <w:rPrChange w:id="67" w:author="이 호진" w:date="2021-04-04T18:21:00Z">
            <w:rPr>
              <w:rStyle w:val="md-plain"/>
              <w:rFonts w:asciiTheme="majorHAnsi" w:eastAsiaTheme="majorHAnsi" w:hAnsiTheme="majorHAnsi"/>
            </w:rPr>
          </w:rPrChange>
        </w:rPr>
        <w:t>비대</w:t>
      </w:r>
      <w:r w:rsidRPr="0037596C">
        <w:rPr>
          <w:rStyle w:val="md-plain"/>
          <w:rFonts w:asciiTheme="majorHAnsi" w:eastAsiaTheme="majorHAnsi" w:hAnsiTheme="majorHAnsi"/>
        </w:rPr>
        <w:t>해진다는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시각적인 피드백을 주게 되어 이러한 잠재적 위험이 억제됩니다. 따라서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사용할 때에는, 클래스의 책임 범위를 작게 유지하도록 </w:t>
      </w:r>
      <w:r w:rsidRPr="00203925">
        <w:rPr>
          <w:rStyle w:val="md-plain"/>
          <w:rFonts w:asciiTheme="majorHAnsi" w:eastAsiaTheme="majorHAnsi" w:hAnsiTheme="majorHAnsi"/>
          <w:b/>
          <w:bCs/>
          <w:rPrChange w:id="68" w:author="이 호진" w:date="2021-04-04T18:22:00Z">
            <w:rPr>
              <w:rStyle w:val="md-plain"/>
              <w:rFonts w:asciiTheme="majorHAnsi" w:eastAsiaTheme="majorHAnsi" w:hAnsiTheme="majorHAnsi"/>
            </w:rPr>
          </w:rPrChange>
        </w:rPr>
        <w:t>클래스의 사이즈를 구성</w:t>
      </w:r>
      <w:r w:rsidRPr="0037596C">
        <w:rPr>
          <w:rStyle w:val="md-plain"/>
          <w:rFonts w:asciiTheme="majorHAnsi" w:eastAsiaTheme="majorHAnsi" w:hAnsiTheme="majorHAnsi"/>
        </w:rPr>
        <w:t>하는데 특별한 주의가 필요합니다.</w:t>
      </w:r>
    </w:p>
    <w:p w14:paraId="599CF6A6" w14:textId="6AFB6B18" w:rsidR="001E3276" w:rsidRDefault="001E3276" w:rsidP="001E3276">
      <w:pPr>
        <w:pStyle w:val="md-end-block"/>
        <w:spacing w:before="0" w:beforeAutospacing="0" w:after="0" w:afterAutospacing="0"/>
        <w:rPr>
          <w:ins w:id="69" w:author="이 호진" w:date="2021-04-04T18:23:00Z"/>
          <w:rStyle w:val="md-plain"/>
          <w:rFonts w:asciiTheme="majorHAnsi" w:eastAsiaTheme="majorHAnsi" w:hAnsiTheme="majorHAnsi"/>
          <w:i/>
          <w:iCs/>
          <w:color w:val="777777"/>
        </w:rPr>
      </w:pPr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70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{tip} 라라벨과 연관된 </w:t>
      </w:r>
      <w:proofErr w:type="spellStart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71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>써드파티</w:t>
      </w:r>
      <w:proofErr w:type="spellEnd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72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 패키지를 구성할 때, </w:t>
      </w:r>
      <w:proofErr w:type="spellStart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73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>파사드</w:t>
      </w:r>
      <w:proofErr w:type="spellEnd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74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 사용하는 대신에 </w:t>
      </w:r>
      <w:r w:rsidRPr="00203925">
        <w:rPr>
          <w:rStyle w:val="md-meta-i-c"/>
          <w:rFonts w:asciiTheme="majorHAnsi" w:eastAsiaTheme="majorHAnsi" w:hAnsiTheme="majorHAnsi"/>
          <w:i/>
          <w:iCs/>
          <w:color w:val="777777"/>
          <w:rPrChange w:id="75" w:author="이 호진" w:date="2021-04-04T18:22:00Z">
            <w:rPr>
              <w:rStyle w:val="md-meta-i-c"/>
              <w:rFonts w:asciiTheme="majorHAnsi" w:eastAsiaTheme="majorHAnsi" w:hAnsiTheme="majorHAnsi"/>
              <w:color w:val="777777"/>
            </w:rPr>
          </w:rPrChange>
        </w:rPr>
        <w:fldChar w:fldCharType="begin"/>
      </w:r>
      <w:r w:rsidRPr="00203925">
        <w:rPr>
          <w:rStyle w:val="md-meta-i-c"/>
          <w:rFonts w:asciiTheme="majorHAnsi" w:eastAsiaTheme="majorHAnsi" w:hAnsiTheme="majorHAnsi"/>
          <w:i/>
          <w:iCs/>
          <w:color w:val="777777"/>
          <w:rPrChange w:id="76" w:author="이 호진" w:date="2021-04-04T18:22:00Z">
            <w:rPr>
              <w:rStyle w:val="md-meta-i-c"/>
              <w:rFonts w:asciiTheme="majorHAnsi" w:eastAsiaTheme="majorHAnsi" w:hAnsiTheme="majorHAnsi"/>
              <w:color w:val="777777"/>
            </w:rPr>
          </w:rPrChange>
        </w:rPr>
        <w:instrText xml:space="preserve"> HYPERLINK "https://laravel.kr/docs/8.x/contracts" </w:instrText>
      </w:r>
      <w:r w:rsidRPr="00203925">
        <w:rPr>
          <w:rStyle w:val="md-meta-i-c"/>
          <w:rFonts w:asciiTheme="majorHAnsi" w:eastAsiaTheme="majorHAnsi" w:hAnsiTheme="majorHAnsi"/>
          <w:i/>
          <w:iCs/>
          <w:color w:val="777777"/>
          <w:rPrChange w:id="77" w:author="이 호진" w:date="2021-04-04T18:22:00Z">
            <w:rPr>
              <w:rStyle w:val="md-meta-i-c"/>
              <w:rFonts w:asciiTheme="majorHAnsi" w:eastAsiaTheme="majorHAnsi" w:hAnsiTheme="majorHAnsi"/>
              <w:color w:val="777777"/>
            </w:rPr>
          </w:rPrChange>
        </w:rPr>
        <w:fldChar w:fldCharType="separate"/>
      </w:r>
      <w:r w:rsidRPr="00203925">
        <w:rPr>
          <w:rStyle w:val="md-plain"/>
          <w:rFonts w:asciiTheme="majorHAnsi" w:eastAsiaTheme="majorHAnsi" w:hAnsiTheme="majorHAnsi"/>
          <w:i/>
          <w:iCs/>
          <w:color w:val="4183C4"/>
          <w:u w:val="single"/>
          <w:rPrChange w:id="78" w:author="이 호진" w:date="2021-04-04T18:22:00Z">
            <w:rPr>
              <w:rStyle w:val="md-plain"/>
              <w:rFonts w:asciiTheme="majorHAnsi" w:eastAsiaTheme="majorHAnsi" w:hAnsiTheme="majorHAnsi"/>
              <w:color w:val="4183C4"/>
              <w:u w:val="single"/>
            </w:rPr>
          </w:rPrChange>
        </w:rPr>
        <w:t>라라벨 contracts</w:t>
      </w:r>
      <w:r w:rsidRPr="00203925">
        <w:rPr>
          <w:rStyle w:val="md-meta-i-c"/>
          <w:rFonts w:asciiTheme="majorHAnsi" w:eastAsiaTheme="majorHAnsi" w:hAnsiTheme="majorHAnsi"/>
          <w:i/>
          <w:iCs/>
          <w:color w:val="777777"/>
          <w:rPrChange w:id="79" w:author="이 호진" w:date="2021-04-04T18:22:00Z">
            <w:rPr>
              <w:rStyle w:val="md-meta-i-c"/>
              <w:rFonts w:asciiTheme="majorHAnsi" w:eastAsiaTheme="majorHAnsi" w:hAnsiTheme="majorHAnsi"/>
              <w:color w:val="777777"/>
            </w:rPr>
          </w:rPrChange>
        </w:rPr>
        <w:fldChar w:fldCharType="end"/>
      </w:r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0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를 주입하는 것이 더 나은 방법입니다. </w:t>
      </w:r>
      <w:r w:rsidRPr="00203925">
        <w:rPr>
          <w:rStyle w:val="md-plain"/>
          <w:rFonts w:asciiTheme="majorHAnsi" w:eastAsiaTheme="majorHAnsi" w:hAnsiTheme="majorHAnsi"/>
          <w:b/>
          <w:bCs/>
          <w:i/>
          <w:iCs/>
          <w:color w:val="777777"/>
          <w:rPrChange w:id="81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>패키지는 라라벨의 외부에서 구성</w:t>
      </w:r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2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되기 때문에, 라라벨의 </w:t>
      </w:r>
      <w:proofErr w:type="spellStart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3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>파사드</w:t>
      </w:r>
      <w:proofErr w:type="spellEnd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4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 테스팅 </w:t>
      </w:r>
      <w:proofErr w:type="spellStart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5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>헬퍼에</w:t>
      </w:r>
      <w:proofErr w:type="spellEnd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6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 </w:t>
      </w:r>
      <w:proofErr w:type="spellStart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7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>엑세스할</w:t>
      </w:r>
      <w:proofErr w:type="spellEnd"/>
      <w:r w:rsidRPr="00203925">
        <w:rPr>
          <w:rStyle w:val="md-plain"/>
          <w:rFonts w:asciiTheme="majorHAnsi" w:eastAsiaTheme="majorHAnsi" w:hAnsiTheme="majorHAnsi"/>
          <w:i/>
          <w:iCs/>
          <w:color w:val="777777"/>
          <w:rPrChange w:id="88" w:author="이 호진" w:date="2021-04-04T18:22:00Z">
            <w:rPr>
              <w:rStyle w:val="md-plain"/>
              <w:rFonts w:asciiTheme="majorHAnsi" w:eastAsiaTheme="majorHAnsi" w:hAnsiTheme="majorHAnsi"/>
              <w:color w:val="777777"/>
            </w:rPr>
          </w:rPrChange>
        </w:rPr>
        <w:t xml:space="preserve"> 필요는 없습니다.</w:t>
      </w:r>
    </w:p>
    <w:p w14:paraId="4A486018" w14:textId="559B539B" w:rsidR="00203925" w:rsidRPr="00203925" w:rsidRDefault="00203925" w:rsidP="001E3276">
      <w:pPr>
        <w:pStyle w:val="md-end-block"/>
        <w:spacing w:before="0" w:beforeAutospacing="0" w:after="0" w:afterAutospacing="0"/>
        <w:rPr>
          <w:ins w:id="89" w:author="이 호진" w:date="2021-04-04T18:23:00Z"/>
          <w:rStyle w:val="md-plain"/>
          <w:rFonts w:asciiTheme="majorHAnsi" w:eastAsiaTheme="majorHAnsi" w:hAnsiTheme="majorHAnsi"/>
          <w:color w:val="777777"/>
          <w:rPrChange w:id="90" w:author="이 호진" w:date="2021-04-04T18:23:00Z">
            <w:rPr>
              <w:ins w:id="91" w:author="이 호진" w:date="2021-04-04T18:23:00Z"/>
              <w:rStyle w:val="md-plain"/>
              <w:rFonts w:asciiTheme="majorHAnsi" w:eastAsiaTheme="majorHAnsi" w:hAnsiTheme="majorHAnsi"/>
              <w:i/>
              <w:iCs/>
              <w:color w:val="777777"/>
            </w:rPr>
          </w:rPrChange>
        </w:rPr>
      </w:pPr>
    </w:p>
    <w:p w14:paraId="42E347D0" w14:textId="77777777" w:rsidR="00203925" w:rsidRPr="00203925" w:rsidRDefault="00203925" w:rsidP="001E3276">
      <w:pPr>
        <w:pStyle w:val="md-end-block"/>
        <w:spacing w:before="0" w:beforeAutospacing="0" w:after="0" w:afterAutospacing="0"/>
        <w:rPr>
          <w:rFonts w:asciiTheme="majorHAnsi" w:eastAsiaTheme="majorHAnsi" w:hAnsiTheme="majorHAnsi" w:hint="eastAsia"/>
          <w:color w:val="777777"/>
          <w:rPrChange w:id="92" w:author="이 호진" w:date="2021-04-04T18:23:00Z">
            <w:rPr>
              <w:rFonts w:asciiTheme="majorHAnsi" w:eastAsiaTheme="majorHAnsi" w:hAnsiTheme="majorHAnsi"/>
              <w:color w:val="777777"/>
            </w:rPr>
          </w:rPrChange>
        </w:rPr>
      </w:pPr>
    </w:p>
    <w:p w14:paraId="75AF178B" w14:textId="77777777" w:rsidR="001E3276" w:rsidRPr="0037596C" w:rsidRDefault="001E3276" w:rsidP="001E3276">
      <w:pPr>
        <w:pStyle w:val="3"/>
        <w:rPr>
          <w:rFonts w:asciiTheme="majorHAnsi" w:eastAsiaTheme="majorHAnsi" w:hAnsiTheme="majorHAnsi"/>
          <w:sz w:val="36"/>
          <w:szCs w:val="36"/>
        </w:rPr>
      </w:pPr>
      <w:proofErr w:type="spellStart"/>
      <w:r w:rsidRPr="0037596C">
        <w:rPr>
          <w:rStyle w:val="md-plain"/>
          <w:rFonts w:asciiTheme="majorHAnsi" w:eastAsiaTheme="majorHAnsi" w:hAnsiTheme="majorHAnsi"/>
          <w:sz w:val="36"/>
          <w:szCs w:val="36"/>
        </w:rPr>
        <w:t>파사드</w:t>
      </w:r>
      <w:proofErr w:type="spellEnd"/>
      <w:r w:rsidRPr="0037596C">
        <w:rPr>
          <w:rStyle w:val="md-plain"/>
          <w:rFonts w:asciiTheme="majorHAnsi" w:eastAsiaTheme="majorHAnsi" w:hAnsiTheme="majorHAnsi"/>
          <w:sz w:val="36"/>
          <w:szCs w:val="36"/>
        </w:rPr>
        <w:t xml:space="preserve"> Vs. 의존성 주입</w:t>
      </w:r>
    </w:p>
    <w:p w14:paraId="59271626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의존성 주입의 주요한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장점중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하나는 주입된 클래스의 구현체를 변경할 수 있다는 특성입니다. 이는 테스팅을 수행하는 동안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모킹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객체(mock) 과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스터브</w:t>
      </w:r>
      <w:proofErr w:type="spellEnd"/>
      <w:r w:rsidRPr="0037596C">
        <w:rPr>
          <w:rStyle w:val="md-plain"/>
          <w:rFonts w:asciiTheme="majorHAnsi" w:eastAsiaTheme="majorHAnsi" w:hAnsiTheme="majorHAnsi"/>
        </w:rPr>
        <w:t>(stub</w:t>
      </w:r>
      <w:proofErr w:type="gramStart"/>
      <w:r w:rsidRPr="0037596C">
        <w:rPr>
          <w:rStyle w:val="md-plain"/>
          <w:rFonts w:asciiTheme="majorHAnsi" w:eastAsiaTheme="majorHAnsi" w:hAnsiTheme="majorHAnsi"/>
        </w:rPr>
        <w:t>) 를</w:t>
      </w:r>
      <w:proofErr w:type="gramEnd"/>
      <w:r w:rsidRPr="0037596C">
        <w:rPr>
          <w:rStyle w:val="md-plain"/>
          <w:rFonts w:asciiTheme="majorHAnsi" w:eastAsiaTheme="majorHAnsi" w:hAnsiTheme="majorHAnsi"/>
        </w:rPr>
        <w:t xml:space="preserve"> 주입할 수 있게 하고, 다양한 메소드가 호출되는 것을 확인할 수 있게 하여 유용합니다.</w:t>
      </w:r>
    </w:p>
    <w:p w14:paraId="4B8983F3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lastRenderedPageBreak/>
        <w:t xml:space="preserve">일반적으로, 정적 클래스 메소드에 대해서는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모킹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객체(mock) 나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스터브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(stub) 사용이 불가합니다. 하지만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파사드는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서비스 컨테이너에 의해서 의존성이 해결되는 클래스 객체의 프록시 메소드로 다이나믹 메소드를 사용하기 때문에, 실제 주입된 클래스 인스턴스를 테스트하는 것과 마찬가지로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테스트할 수 있습니다. 예를 들어 다음의 주어진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라우트를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보겠습니다.</w:t>
      </w:r>
    </w:p>
    <w:p w14:paraId="7597DA70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Illuminate\Support\Facades\Cache;</w:t>
      </w:r>
      <w:r w:rsidRPr="0037596C">
        <w:rPr>
          <w:rFonts w:asciiTheme="majorHAnsi" w:eastAsiaTheme="majorHAnsi" w:hAnsiTheme="majorHAnsi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sz w:val="22"/>
          <w:szCs w:val="22"/>
        </w:rPr>
        <w:br/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Route::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get('/cache', function () {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return Cache::get('key');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});</w:t>
      </w:r>
    </w:p>
    <w:p w14:paraId="221C6950" w14:textId="35864C98" w:rsidR="00203925" w:rsidRDefault="001E3276" w:rsidP="001E3276">
      <w:pPr>
        <w:pStyle w:val="md-end-block"/>
        <w:spacing w:before="192" w:beforeAutospacing="0" w:after="192" w:afterAutospacing="0"/>
        <w:rPr>
          <w:ins w:id="93" w:author="이 호진" w:date="2021-04-04T18:23:00Z"/>
          <w:rStyle w:val="md-plain"/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우리는 </w:t>
      </w:r>
      <w:proofErr w:type="gramStart"/>
      <w:r w:rsidRPr="0037596C">
        <w:rPr>
          <w:rStyle w:val="HTML0"/>
          <w:rFonts w:asciiTheme="majorHAnsi" w:eastAsiaTheme="majorHAnsi" w:hAnsiTheme="majorHAnsi"/>
          <w:sz w:val="22"/>
          <w:szCs w:val="22"/>
          <w:bdr w:val="single" w:sz="6" w:space="0" w:color="E7EAED" w:frame="1"/>
          <w:shd w:val="clear" w:color="auto" w:fill="F3F4F4"/>
        </w:rPr>
        <w:t>Cache::</w:t>
      </w:r>
      <w:proofErr w:type="gramEnd"/>
      <w:r w:rsidRPr="0037596C">
        <w:rPr>
          <w:rStyle w:val="HTML0"/>
          <w:rFonts w:asciiTheme="majorHAnsi" w:eastAsiaTheme="majorHAnsi" w:hAnsiTheme="majorHAnsi"/>
          <w:sz w:val="22"/>
          <w:szCs w:val="22"/>
          <w:bdr w:val="single" w:sz="6" w:space="0" w:color="E7EAED" w:frame="1"/>
          <w:shd w:val="clear" w:color="auto" w:fill="F3F4F4"/>
        </w:rPr>
        <w:t>get</w:t>
      </w:r>
      <w:r w:rsidRPr="0037596C">
        <w:rPr>
          <w:rStyle w:val="md-plain"/>
          <w:rFonts w:asciiTheme="majorHAnsi" w:eastAsiaTheme="majorHAnsi" w:hAnsiTheme="majorHAnsi"/>
        </w:rPr>
        <w:t xml:space="preserve"> 메소드가 원하는 인자와 함께 호출되었는지 확인하기 위해서 다음의 테스트를 작성할 수 있습니다</w:t>
      </w:r>
      <w:del w:id="94" w:author="이 호진" w:date="2021-04-04T18:23:00Z">
        <w:r w:rsidRPr="0037596C" w:rsidDel="00203925">
          <w:rPr>
            <w:rStyle w:val="md-plain"/>
            <w:rFonts w:asciiTheme="majorHAnsi" w:eastAsiaTheme="majorHAnsi" w:hAnsiTheme="majorHAnsi"/>
          </w:rPr>
          <w:delText>.</w:delText>
        </w:r>
      </w:del>
    </w:p>
    <w:p w14:paraId="390C5E47" w14:textId="77777777" w:rsidR="00203925" w:rsidRPr="0037596C" w:rsidRDefault="00203925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 w:hint="eastAsia"/>
        </w:rPr>
      </w:pPr>
    </w:p>
    <w:p w14:paraId="77BD047C" w14:textId="2446BC9F" w:rsidR="001E3276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ins w:id="95" w:author="이 호진" w:date="2021-04-04T18:23:00Z"/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Illuminate\Support\Facades\Cache;</w:t>
      </w:r>
      <w:r w:rsidRPr="0037596C">
        <w:rPr>
          <w:rFonts w:asciiTheme="majorHAnsi" w:eastAsiaTheme="majorHAnsi" w:hAnsiTheme="majorHAnsi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sz w:val="22"/>
          <w:szCs w:val="22"/>
        </w:rPr>
        <w:br/>
        <w:t>/**</w:t>
      </w:r>
      <w:r w:rsidRPr="0037596C">
        <w:rPr>
          <w:rFonts w:asciiTheme="majorHAnsi" w:eastAsiaTheme="majorHAnsi" w:hAnsiTheme="majorHAnsi"/>
          <w:sz w:val="22"/>
          <w:szCs w:val="22"/>
        </w:rPr>
        <w:br/>
        <w:t>* A basic functional test example.</w:t>
      </w:r>
      <w:r w:rsidRPr="0037596C">
        <w:rPr>
          <w:rFonts w:asciiTheme="majorHAnsi" w:eastAsiaTheme="majorHAnsi" w:hAnsiTheme="majorHAnsi"/>
          <w:sz w:val="22"/>
          <w:szCs w:val="22"/>
        </w:rPr>
        <w:br/>
        <w:t>*</w:t>
      </w:r>
      <w:r w:rsidRPr="0037596C">
        <w:rPr>
          <w:rFonts w:asciiTheme="majorHAnsi" w:eastAsiaTheme="majorHAnsi" w:hAnsiTheme="majorHAnsi"/>
          <w:sz w:val="22"/>
          <w:szCs w:val="22"/>
        </w:rPr>
        <w:br/>
        <w:t>* @return void</w:t>
      </w:r>
      <w:r w:rsidRPr="0037596C">
        <w:rPr>
          <w:rFonts w:asciiTheme="majorHAnsi" w:eastAsiaTheme="majorHAnsi" w:hAnsiTheme="majorHAnsi"/>
          <w:sz w:val="22"/>
          <w:szCs w:val="22"/>
        </w:rPr>
        <w:br/>
        <w:t>*/</w:t>
      </w:r>
      <w:r w:rsidRPr="0037596C">
        <w:rPr>
          <w:rFonts w:asciiTheme="majorHAnsi" w:eastAsiaTheme="majorHAnsi" w:hAnsiTheme="majorHAnsi"/>
          <w:sz w:val="22"/>
          <w:szCs w:val="22"/>
        </w:rPr>
        <w:br/>
        <w:t xml:space="preserve">public function </w:t>
      </w:r>
      <w:proofErr w:type="spellStart"/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testBasicExample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)</w:t>
      </w:r>
      <w:r w:rsidRPr="0037596C">
        <w:rPr>
          <w:rFonts w:asciiTheme="majorHAnsi" w:eastAsiaTheme="majorHAnsi" w:hAnsiTheme="majorHAnsi"/>
          <w:sz w:val="22"/>
          <w:szCs w:val="22"/>
        </w:rPr>
        <w:br/>
        <w:t>{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Cache::</w:t>
      </w:r>
      <w:proofErr w:type="spellStart"/>
      <w:r w:rsidRPr="0037596C">
        <w:rPr>
          <w:rFonts w:asciiTheme="majorHAnsi" w:eastAsiaTheme="majorHAnsi" w:hAnsiTheme="majorHAnsi"/>
          <w:sz w:val="22"/>
          <w:szCs w:val="22"/>
        </w:rPr>
        <w:t>shouldReceive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('get')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      -&gt;with('key')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      -&gt;</w:t>
      </w:r>
      <w:proofErr w:type="spellStart"/>
      <w:r w:rsidRPr="0037596C">
        <w:rPr>
          <w:rFonts w:asciiTheme="majorHAnsi" w:eastAsiaTheme="majorHAnsi" w:hAnsiTheme="majorHAnsi"/>
          <w:sz w:val="22"/>
          <w:szCs w:val="22"/>
        </w:rPr>
        <w:t>andReturn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('value');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$this-&gt;visit('/cache')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      -&gt;see('value');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}</w:t>
      </w:r>
    </w:p>
    <w:p w14:paraId="48BEF33B" w14:textId="77777777" w:rsidR="00203925" w:rsidRPr="0037596C" w:rsidRDefault="00203925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2962013C" w14:textId="6086059C" w:rsidR="001E3276" w:rsidRPr="0037596C" w:rsidRDefault="001E3276" w:rsidP="001E3276">
      <w:pPr>
        <w:pStyle w:val="3"/>
        <w:rPr>
          <w:rFonts w:asciiTheme="majorHAnsi" w:eastAsiaTheme="majorHAnsi" w:hAnsiTheme="majorHAnsi"/>
          <w:sz w:val="36"/>
          <w:szCs w:val="36"/>
        </w:rPr>
      </w:pPr>
      <w:proofErr w:type="spellStart"/>
      <w:r w:rsidRPr="0037596C">
        <w:rPr>
          <w:rStyle w:val="md-plain"/>
          <w:rFonts w:asciiTheme="majorHAnsi" w:eastAsiaTheme="majorHAnsi" w:hAnsiTheme="majorHAnsi"/>
          <w:sz w:val="36"/>
          <w:szCs w:val="36"/>
        </w:rPr>
        <w:lastRenderedPageBreak/>
        <w:t>파사드</w:t>
      </w:r>
      <w:proofErr w:type="spellEnd"/>
      <w:r w:rsidRPr="0037596C">
        <w:rPr>
          <w:rStyle w:val="md-plain"/>
          <w:rFonts w:asciiTheme="majorHAnsi" w:eastAsiaTheme="majorHAnsi" w:hAnsiTheme="majorHAnsi"/>
          <w:sz w:val="36"/>
          <w:szCs w:val="36"/>
        </w:rPr>
        <w:t xml:space="preserve"> Vs. </w:t>
      </w:r>
      <w:proofErr w:type="spellStart"/>
      <w:r w:rsidRPr="0037596C">
        <w:rPr>
          <w:rStyle w:val="md-plain"/>
          <w:rFonts w:asciiTheme="majorHAnsi" w:eastAsiaTheme="majorHAnsi" w:hAnsiTheme="majorHAnsi"/>
          <w:sz w:val="36"/>
          <w:szCs w:val="36"/>
        </w:rPr>
        <w:t>헬퍼</w:t>
      </w:r>
      <w:proofErr w:type="spellEnd"/>
      <w:r w:rsidRPr="0037596C">
        <w:rPr>
          <w:rStyle w:val="md-plain"/>
          <w:rFonts w:asciiTheme="majorHAnsi" w:eastAsiaTheme="majorHAnsi" w:hAnsiTheme="majorHAnsi"/>
          <w:sz w:val="36"/>
          <w:szCs w:val="36"/>
        </w:rPr>
        <w:t xml:space="preserve"> 함수</w:t>
      </w:r>
    </w:p>
    <w:p w14:paraId="2FD61BC3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proofErr w:type="spellStart"/>
      <w:r w:rsidRPr="0037596C">
        <w:rPr>
          <w:rStyle w:val="md-plain"/>
          <w:rFonts w:asciiTheme="majorHAnsi" w:eastAsiaTheme="majorHAnsi" w:hAnsiTheme="majorHAnsi"/>
        </w:rPr>
        <w:t>파사드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뿐만 아니라, 라라벨은 뷰 파일을 생성하거나, 이벤트를 발생시키거나, Job을 실행시키거나 또는 HTTP 응답을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반환하는등의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공통된 작업을 수행하는 다양한 "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" 함수를 포함하고 있습니다. 이러한 다수의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함수들은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파사드와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일치하는 동일한 동작들을 수행합니다. 예를 들어 다음의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호출과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함수 호출은 동일합니다.</w:t>
      </w:r>
    </w:p>
    <w:p w14:paraId="43F3CDD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return 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View::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make('profile');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sz w:val="22"/>
          <w:szCs w:val="22"/>
        </w:rPr>
        <w:br/>
        <w:t>return view('profile');</w:t>
      </w:r>
    </w:p>
    <w:p w14:paraId="7B2BE427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이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파사드와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헬퍼함수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사이에는 차이점이 전혀 없습니다.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헬퍼함수를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사용하는 경우에도 일치하는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파사드와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같이 동일하게 </w:t>
      </w:r>
      <w:proofErr w:type="gramStart"/>
      <w:r w:rsidRPr="0037596C">
        <w:rPr>
          <w:rStyle w:val="md-plain"/>
          <w:rFonts w:asciiTheme="majorHAnsi" w:eastAsiaTheme="majorHAnsi" w:hAnsiTheme="majorHAnsi"/>
        </w:rPr>
        <w:t>테스트 할</w:t>
      </w:r>
      <w:proofErr w:type="gramEnd"/>
      <w:r w:rsidRPr="0037596C">
        <w:rPr>
          <w:rStyle w:val="md-plain"/>
          <w:rFonts w:asciiTheme="majorHAnsi" w:eastAsiaTheme="majorHAnsi" w:hAnsiTheme="majorHAnsi"/>
        </w:rPr>
        <w:t xml:space="preserve"> 수 있습니다. 예를 들어 다음의 주어진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라우트를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보겠습니다.</w:t>
      </w:r>
    </w:p>
    <w:p w14:paraId="5DDC9777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Route::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get('/cache', function () {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return cache('key');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});</w:t>
      </w:r>
    </w:p>
    <w:p w14:paraId="72AB8E43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위의 코드에서 </w:t>
      </w:r>
      <w:r w:rsidRPr="0037596C">
        <w:rPr>
          <w:rStyle w:val="HTML0"/>
          <w:rFonts w:asciiTheme="majorHAnsi" w:eastAsiaTheme="majorHAnsi" w:hAnsiTheme="majorHAnsi"/>
          <w:sz w:val="22"/>
          <w:szCs w:val="22"/>
          <w:bdr w:val="single" w:sz="6" w:space="0" w:color="E7EAED" w:frame="1"/>
          <w:shd w:val="clear" w:color="auto" w:fill="F3F4F4"/>
        </w:rPr>
        <w:t>cache</w:t>
      </w:r>
      <w:r w:rsidRPr="0037596C">
        <w:rPr>
          <w:rStyle w:val="md-plain"/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함수는 </w:t>
      </w:r>
      <w:r w:rsidRPr="0037596C">
        <w:rPr>
          <w:rStyle w:val="HTML0"/>
          <w:rFonts w:asciiTheme="majorHAnsi" w:eastAsiaTheme="majorHAnsi" w:hAnsiTheme="majorHAnsi"/>
          <w:sz w:val="22"/>
          <w:szCs w:val="22"/>
          <w:bdr w:val="single" w:sz="6" w:space="0" w:color="E7EAED" w:frame="1"/>
          <w:shd w:val="clear" w:color="auto" w:fill="F3F4F4"/>
        </w:rPr>
        <w:t>Cache</w:t>
      </w:r>
      <w:r w:rsidRPr="0037596C">
        <w:rPr>
          <w:rStyle w:val="md-plain"/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파사드의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</w:t>
      </w:r>
      <w:r w:rsidRPr="0037596C">
        <w:rPr>
          <w:rStyle w:val="HTML0"/>
          <w:rFonts w:asciiTheme="majorHAnsi" w:eastAsiaTheme="majorHAnsi" w:hAnsiTheme="majorHAnsi"/>
          <w:sz w:val="22"/>
          <w:szCs w:val="22"/>
          <w:bdr w:val="single" w:sz="6" w:space="0" w:color="E7EAED" w:frame="1"/>
          <w:shd w:val="clear" w:color="auto" w:fill="F3F4F4"/>
        </w:rPr>
        <w:t>get</w:t>
      </w:r>
      <w:r w:rsidRPr="0037596C">
        <w:rPr>
          <w:rStyle w:val="md-plain"/>
          <w:rFonts w:asciiTheme="majorHAnsi" w:eastAsiaTheme="majorHAnsi" w:hAnsiTheme="majorHAnsi"/>
        </w:rPr>
        <w:t xml:space="preserve"> 메소드를 호출합니다. 따라서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함수를 사용하더라도, 기대되는 인자와 함께 메소드가 호출되었는지 확인하기 위해서 다음의 테스트를 작성할 수 있습니다.</w:t>
      </w:r>
    </w:p>
    <w:p w14:paraId="3A7D9EF8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Illuminate\Support\Facades\Cache;</w:t>
      </w:r>
      <w:r w:rsidRPr="0037596C">
        <w:rPr>
          <w:rFonts w:asciiTheme="majorHAnsi" w:eastAsiaTheme="majorHAnsi" w:hAnsiTheme="majorHAnsi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sz w:val="22"/>
          <w:szCs w:val="22"/>
        </w:rPr>
        <w:br/>
        <w:t>/**</w:t>
      </w:r>
      <w:r w:rsidRPr="0037596C">
        <w:rPr>
          <w:rFonts w:asciiTheme="majorHAnsi" w:eastAsiaTheme="majorHAnsi" w:hAnsiTheme="majorHAnsi"/>
          <w:sz w:val="22"/>
          <w:szCs w:val="22"/>
        </w:rPr>
        <w:br/>
        <w:t>* A basic functional test example.</w:t>
      </w:r>
      <w:r w:rsidRPr="0037596C">
        <w:rPr>
          <w:rFonts w:asciiTheme="majorHAnsi" w:eastAsiaTheme="majorHAnsi" w:hAnsiTheme="majorHAnsi"/>
          <w:sz w:val="22"/>
          <w:szCs w:val="22"/>
        </w:rPr>
        <w:br/>
        <w:t>*</w:t>
      </w:r>
      <w:r w:rsidRPr="0037596C">
        <w:rPr>
          <w:rFonts w:asciiTheme="majorHAnsi" w:eastAsiaTheme="majorHAnsi" w:hAnsiTheme="majorHAnsi"/>
          <w:sz w:val="22"/>
          <w:szCs w:val="22"/>
        </w:rPr>
        <w:br/>
        <w:t>* @return void</w:t>
      </w:r>
      <w:r w:rsidRPr="0037596C">
        <w:rPr>
          <w:rFonts w:asciiTheme="majorHAnsi" w:eastAsiaTheme="majorHAnsi" w:hAnsiTheme="majorHAnsi"/>
          <w:sz w:val="22"/>
          <w:szCs w:val="22"/>
        </w:rPr>
        <w:br/>
        <w:t>*/</w:t>
      </w:r>
      <w:r w:rsidRPr="0037596C">
        <w:rPr>
          <w:rFonts w:asciiTheme="majorHAnsi" w:eastAsiaTheme="majorHAnsi" w:hAnsiTheme="majorHAnsi"/>
          <w:sz w:val="22"/>
          <w:szCs w:val="22"/>
        </w:rPr>
        <w:br/>
        <w:t xml:space="preserve">public function </w:t>
      </w:r>
      <w:proofErr w:type="spellStart"/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testBasicExample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)</w:t>
      </w:r>
      <w:r w:rsidRPr="0037596C">
        <w:rPr>
          <w:rFonts w:asciiTheme="majorHAnsi" w:eastAsiaTheme="majorHAnsi" w:hAnsiTheme="majorHAnsi"/>
          <w:sz w:val="22"/>
          <w:szCs w:val="22"/>
        </w:rPr>
        <w:br/>
        <w:t>{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Cache::</w:t>
      </w:r>
      <w:proofErr w:type="spellStart"/>
      <w:r w:rsidRPr="0037596C">
        <w:rPr>
          <w:rFonts w:asciiTheme="majorHAnsi" w:eastAsiaTheme="majorHAnsi" w:hAnsiTheme="majorHAnsi"/>
          <w:sz w:val="22"/>
          <w:szCs w:val="22"/>
        </w:rPr>
        <w:t>shouldReceive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('get')</w:t>
      </w:r>
      <w:r w:rsidRPr="0037596C">
        <w:rPr>
          <w:rFonts w:asciiTheme="majorHAnsi" w:eastAsiaTheme="majorHAnsi" w:hAnsiTheme="majorHAnsi"/>
          <w:sz w:val="22"/>
          <w:szCs w:val="22"/>
        </w:rPr>
        <w:br/>
      </w:r>
      <w:r w:rsidRPr="0037596C">
        <w:rPr>
          <w:rFonts w:asciiTheme="majorHAnsi" w:eastAsiaTheme="majorHAnsi" w:hAnsiTheme="majorHAnsi"/>
          <w:sz w:val="22"/>
          <w:szCs w:val="22"/>
        </w:rPr>
        <w:lastRenderedPageBreak/>
        <w:t>        -&gt;with('key')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      -&gt;</w:t>
      </w:r>
      <w:proofErr w:type="spellStart"/>
      <w:r w:rsidRPr="0037596C">
        <w:rPr>
          <w:rFonts w:asciiTheme="majorHAnsi" w:eastAsiaTheme="majorHAnsi" w:hAnsiTheme="majorHAnsi"/>
          <w:sz w:val="22"/>
          <w:szCs w:val="22"/>
        </w:rPr>
        <w:t>andReturn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('value');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​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$this-&gt;visit('/cache')</w:t>
      </w:r>
      <w:r w:rsidRPr="0037596C">
        <w:rPr>
          <w:rFonts w:asciiTheme="majorHAnsi" w:eastAsiaTheme="majorHAnsi" w:hAnsiTheme="majorHAnsi"/>
          <w:sz w:val="22"/>
          <w:szCs w:val="22"/>
        </w:rPr>
        <w:br/>
        <w:t>        -&gt;see('value');</w:t>
      </w:r>
      <w:r w:rsidRPr="0037596C">
        <w:rPr>
          <w:rFonts w:asciiTheme="majorHAnsi" w:eastAsiaTheme="majorHAnsi" w:hAnsiTheme="majorHAnsi"/>
          <w:sz w:val="22"/>
          <w:szCs w:val="22"/>
        </w:rPr>
        <w:br/>
        <w:t>}</w:t>
      </w:r>
    </w:p>
    <w:p w14:paraId="0048690A" w14:textId="773AE690" w:rsidR="001E3276" w:rsidRPr="0037596C" w:rsidRDefault="001E3276" w:rsidP="001E3276">
      <w:pPr>
        <w:pStyle w:val="2"/>
        <w:pBdr>
          <w:bottom w:val="single" w:sz="6" w:space="0" w:color="EEEEEE"/>
        </w:pBdr>
        <w:rPr>
          <w:rFonts w:asciiTheme="majorHAnsi" w:eastAsiaTheme="majorHAnsi" w:hAnsiTheme="majorHAnsi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4.</w:t>
      </w:r>
      <w:proofErr w:type="gram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3.</w:t>
      </w:r>
      <w:proofErr w:type="spell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파사드는</w:t>
      </w:r>
      <w:proofErr w:type="spellEnd"/>
      <w:proofErr w:type="gramEnd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 xml:space="preserve"> 어떻게 동작하는가</w:t>
      </w:r>
    </w:p>
    <w:p w14:paraId="74F2490C" w14:textId="13D73F53" w:rsidR="001E3276" w:rsidRDefault="001E3276" w:rsidP="001E3276">
      <w:pPr>
        <w:pStyle w:val="md-end-block"/>
        <w:spacing w:before="192" w:beforeAutospacing="0" w:after="192" w:afterAutospacing="0"/>
        <w:rPr>
          <w:rStyle w:val="md-plain"/>
          <w:rFonts w:asciiTheme="majorHAnsi" w:eastAsiaTheme="majorHAnsi" w:hAnsiTheme="majorHAnsi"/>
          <w:sz w:val="20"/>
          <w:szCs w:val="20"/>
        </w:rPr>
      </w:pP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라라벨 애플리케이션에서,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파사드는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r w:rsidRPr="001B214E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96" w:author="이 호진" w:date="2021-04-04T18:26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 xml:space="preserve">컨테이너의 객체에 </w:t>
      </w:r>
      <w:proofErr w:type="spellStart"/>
      <w:r w:rsidRPr="001B214E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97" w:author="이 호진" w:date="2021-04-04T18:26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>엑세스하는</w:t>
      </w:r>
      <w:proofErr w:type="spellEnd"/>
      <w:r w:rsidRPr="001B214E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98" w:author="이 호진" w:date="2021-04-04T18:26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 xml:space="preserve"> 방법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을 제공하는 클래스라고 할 수 있습니다. 이 작업을 수행하는 주요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매커니즘이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클래스안에 있습니다. 라라벨의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파사드들과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여러분이 작성한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파사드들은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기본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Illuminate\Support\Facades\Facade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클래스를 상속받습니다.</w:t>
      </w:r>
    </w:p>
    <w:p w14:paraId="43A50C06" w14:textId="77777777" w:rsidR="001B214E" w:rsidRPr="001B214E" w:rsidRDefault="001B214E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  <w:sz w:val="20"/>
          <w:szCs w:val="20"/>
        </w:rPr>
      </w:pPr>
    </w:p>
    <w:p w14:paraId="1AE6C79D" w14:textId="77777777" w:rsidR="001B214E" w:rsidRDefault="001E3276" w:rsidP="001E3276">
      <w:pPr>
        <w:pStyle w:val="md-end-block"/>
        <w:spacing w:before="192" w:beforeAutospacing="0" w:after="192" w:afterAutospacing="0"/>
        <w:rPr>
          <w:rStyle w:val="md-plain"/>
          <w:rFonts w:asciiTheme="majorHAnsi" w:eastAsiaTheme="majorHAnsi" w:hAnsiTheme="majorHAnsi"/>
          <w:sz w:val="20"/>
          <w:szCs w:val="20"/>
        </w:rPr>
      </w:pP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Facade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기본 클래스는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__</w:t>
      </w:r>
      <w:proofErr w:type="spellStart"/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callStatic</w:t>
      </w:r>
      <w:proofErr w:type="spellEnd"/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()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매직 메소드를 사용하여 여러분이 작성한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파사드에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대한 호출을 </w:t>
      </w:r>
      <w:r w:rsidRPr="001B214E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99" w:author="이 호진" w:date="2021-04-04T18:27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>컨테이너에서 의존성이 해결된 객체로 전달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합니다. </w:t>
      </w:r>
    </w:p>
    <w:p w14:paraId="510B63DF" w14:textId="77777777" w:rsidR="001B214E" w:rsidRDefault="001B214E" w:rsidP="001E3276">
      <w:pPr>
        <w:pStyle w:val="md-end-block"/>
        <w:spacing w:before="192" w:beforeAutospacing="0" w:after="192" w:afterAutospacing="0"/>
        <w:rPr>
          <w:rStyle w:val="md-plain"/>
          <w:rFonts w:asciiTheme="majorHAnsi" w:eastAsiaTheme="majorHAnsi" w:hAnsiTheme="majorHAnsi"/>
          <w:sz w:val="20"/>
          <w:szCs w:val="20"/>
        </w:rPr>
      </w:pPr>
    </w:p>
    <w:p w14:paraId="0DE935D8" w14:textId="228485BD" w:rsidR="001E3276" w:rsidRDefault="001E3276" w:rsidP="001E3276">
      <w:pPr>
        <w:pStyle w:val="md-end-block"/>
        <w:spacing w:before="192" w:beforeAutospacing="0" w:after="192" w:afterAutospacing="0"/>
        <w:rPr>
          <w:rStyle w:val="md-plain"/>
          <w:rFonts w:asciiTheme="majorHAnsi" w:eastAsiaTheme="majorHAnsi" w:hAnsiTheme="majorHAnsi"/>
          <w:sz w:val="20"/>
          <w:szCs w:val="20"/>
        </w:rPr>
      </w:pP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다음의 예제에서 라라벨의 캐시 시스템을 호출합니다. 이 코드를 보자면, 아마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Cache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클래스의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get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static 메소드를 호출한다고 생각할 수 있습니다.</w:t>
      </w:r>
    </w:p>
    <w:p w14:paraId="63386669" w14:textId="77777777" w:rsidR="001B214E" w:rsidRPr="001B214E" w:rsidRDefault="001B214E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  <w:sz w:val="20"/>
          <w:szCs w:val="20"/>
        </w:rPr>
      </w:pPr>
    </w:p>
    <w:p w14:paraId="46C3514C" w14:textId="77777777" w:rsidR="001E3276" w:rsidRPr="001B214E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0"/>
          <w:szCs w:val="20"/>
        </w:rPr>
      </w:pPr>
      <w:r w:rsidRPr="001B214E">
        <w:rPr>
          <w:rFonts w:asciiTheme="majorHAnsi" w:eastAsiaTheme="majorHAnsi" w:hAnsiTheme="majorHAnsi"/>
          <w:sz w:val="20"/>
          <w:szCs w:val="20"/>
        </w:rPr>
        <w:t>&lt;?php</w:t>
      </w:r>
      <w:r w:rsidRPr="001B214E">
        <w:rPr>
          <w:rFonts w:asciiTheme="majorHAnsi" w:eastAsiaTheme="majorHAnsi" w:hAnsiTheme="majorHAnsi"/>
          <w:sz w:val="20"/>
          <w:szCs w:val="20"/>
        </w:rPr>
        <w:br/>
        <w:t>​</w:t>
      </w:r>
      <w:r w:rsidRPr="001B214E">
        <w:rPr>
          <w:rFonts w:asciiTheme="majorHAnsi" w:eastAsiaTheme="majorHAnsi" w:hAnsiTheme="majorHAnsi"/>
          <w:sz w:val="20"/>
          <w:szCs w:val="20"/>
        </w:rPr>
        <w:br/>
        <w:t>namespace App\Http\Controllers;</w:t>
      </w:r>
      <w:r w:rsidRPr="001B214E">
        <w:rPr>
          <w:rFonts w:asciiTheme="majorHAnsi" w:eastAsiaTheme="majorHAnsi" w:hAnsiTheme="majorHAnsi"/>
          <w:sz w:val="20"/>
          <w:szCs w:val="20"/>
        </w:rPr>
        <w:br/>
        <w:t>​</w:t>
      </w:r>
      <w:r w:rsidRPr="001B214E">
        <w:rPr>
          <w:rFonts w:asciiTheme="majorHAnsi" w:eastAsiaTheme="majorHAnsi" w:hAnsiTheme="majorHAnsi"/>
          <w:sz w:val="20"/>
          <w:szCs w:val="20"/>
        </w:rPr>
        <w:br/>
        <w:t>use App\Http\Controllers\Controller;</w:t>
      </w:r>
      <w:r w:rsidRPr="001B214E">
        <w:rPr>
          <w:rFonts w:asciiTheme="majorHAnsi" w:eastAsiaTheme="majorHAnsi" w:hAnsiTheme="majorHAnsi"/>
          <w:sz w:val="20"/>
          <w:szCs w:val="20"/>
        </w:rPr>
        <w:br/>
      </w:r>
      <w:r w:rsidRPr="001B214E">
        <w:rPr>
          <w:rFonts w:asciiTheme="majorHAnsi" w:eastAsiaTheme="majorHAnsi" w:hAnsiTheme="majorHAnsi"/>
          <w:sz w:val="20"/>
          <w:szCs w:val="20"/>
          <w:highlight w:val="lightGray"/>
          <w:rPrChange w:id="100" w:author="이 호진" w:date="2021-04-04T18:29:00Z">
            <w:rPr>
              <w:rFonts w:asciiTheme="majorHAnsi" w:eastAsiaTheme="majorHAnsi" w:hAnsiTheme="majorHAnsi"/>
              <w:sz w:val="20"/>
              <w:szCs w:val="20"/>
            </w:rPr>
          </w:rPrChange>
        </w:rPr>
        <w:t>use Illuminate\Support\Facades\Cache;</w:t>
      </w:r>
      <w:r w:rsidRPr="001B214E">
        <w:rPr>
          <w:rFonts w:asciiTheme="majorHAnsi" w:eastAsiaTheme="majorHAnsi" w:hAnsiTheme="majorHAnsi"/>
          <w:sz w:val="20"/>
          <w:szCs w:val="20"/>
        </w:rPr>
        <w:br/>
        <w:t>​</w:t>
      </w:r>
      <w:r w:rsidRPr="001B214E">
        <w:rPr>
          <w:rFonts w:asciiTheme="majorHAnsi" w:eastAsiaTheme="majorHAnsi" w:hAnsiTheme="majorHAnsi"/>
          <w:sz w:val="20"/>
          <w:szCs w:val="20"/>
        </w:rPr>
        <w:br/>
        <w:t xml:space="preserve">class </w:t>
      </w:r>
      <w:proofErr w:type="spellStart"/>
      <w:r w:rsidRPr="001B214E">
        <w:rPr>
          <w:rFonts w:asciiTheme="majorHAnsi" w:eastAsiaTheme="majorHAnsi" w:hAnsiTheme="majorHAnsi"/>
          <w:sz w:val="20"/>
          <w:szCs w:val="20"/>
        </w:rPr>
        <w:t>UserController</w:t>
      </w:r>
      <w:proofErr w:type="spellEnd"/>
      <w:r w:rsidRPr="001B214E">
        <w:rPr>
          <w:rFonts w:asciiTheme="majorHAnsi" w:eastAsiaTheme="majorHAnsi" w:hAnsiTheme="majorHAnsi"/>
          <w:sz w:val="20"/>
          <w:szCs w:val="20"/>
        </w:rPr>
        <w:t xml:space="preserve"> extends Controller</w:t>
      </w:r>
      <w:r w:rsidRPr="001B214E">
        <w:rPr>
          <w:rFonts w:asciiTheme="majorHAnsi" w:eastAsiaTheme="majorHAnsi" w:hAnsiTheme="majorHAnsi"/>
          <w:sz w:val="20"/>
          <w:szCs w:val="20"/>
        </w:rPr>
        <w:br/>
        <w:t>{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/**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 Show the profile for the given user.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 @param int $id</w:t>
      </w:r>
      <w:r w:rsidRPr="001B214E">
        <w:rPr>
          <w:rFonts w:asciiTheme="majorHAnsi" w:eastAsiaTheme="majorHAnsi" w:hAnsiTheme="majorHAnsi"/>
          <w:sz w:val="20"/>
          <w:szCs w:val="20"/>
        </w:rPr>
        <w:br/>
      </w:r>
      <w:r w:rsidRPr="001B214E">
        <w:rPr>
          <w:rFonts w:asciiTheme="majorHAnsi" w:eastAsiaTheme="majorHAnsi" w:hAnsiTheme="majorHAnsi"/>
          <w:sz w:val="20"/>
          <w:szCs w:val="20"/>
        </w:rPr>
        <w:lastRenderedPageBreak/>
        <w:t>    * @return Response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*/</w:t>
      </w:r>
      <w:r w:rsidRPr="001B214E">
        <w:rPr>
          <w:rFonts w:asciiTheme="majorHAnsi" w:eastAsiaTheme="majorHAnsi" w:hAnsiTheme="majorHAnsi"/>
          <w:sz w:val="20"/>
          <w:szCs w:val="20"/>
        </w:rPr>
        <w:br/>
        <w:t xml:space="preserve">  public function </w:t>
      </w:r>
      <w:proofErr w:type="spellStart"/>
      <w:r w:rsidRPr="001B214E">
        <w:rPr>
          <w:rFonts w:asciiTheme="majorHAnsi" w:eastAsiaTheme="majorHAnsi" w:hAnsiTheme="majorHAnsi"/>
          <w:sz w:val="20"/>
          <w:szCs w:val="20"/>
        </w:rPr>
        <w:t>showProfile</w:t>
      </w:r>
      <w:proofErr w:type="spellEnd"/>
      <w:r w:rsidRPr="001B214E">
        <w:rPr>
          <w:rFonts w:asciiTheme="majorHAnsi" w:eastAsiaTheme="majorHAnsi" w:hAnsiTheme="majorHAnsi"/>
          <w:sz w:val="20"/>
          <w:szCs w:val="20"/>
        </w:rPr>
        <w:t>($id)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{</w:t>
      </w:r>
      <w:r w:rsidRPr="001B214E">
        <w:rPr>
          <w:rFonts w:asciiTheme="majorHAnsi" w:eastAsiaTheme="majorHAnsi" w:hAnsiTheme="majorHAnsi"/>
          <w:sz w:val="20"/>
          <w:szCs w:val="20"/>
        </w:rPr>
        <w:br/>
        <w:t xml:space="preserve">      $user = </w:t>
      </w:r>
      <w:proofErr w:type="gramStart"/>
      <w:r w:rsidRPr="001B214E">
        <w:rPr>
          <w:rFonts w:asciiTheme="majorHAnsi" w:eastAsiaTheme="majorHAnsi" w:hAnsiTheme="majorHAnsi"/>
          <w:sz w:val="20"/>
          <w:szCs w:val="20"/>
          <w:highlight w:val="lightGray"/>
          <w:rPrChange w:id="101" w:author="이 호진" w:date="2021-04-04T18:29:00Z">
            <w:rPr>
              <w:rFonts w:asciiTheme="majorHAnsi" w:eastAsiaTheme="majorHAnsi" w:hAnsiTheme="majorHAnsi"/>
              <w:sz w:val="20"/>
              <w:szCs w:val="20"/>
            </w:rPr>
          </w:rPrChange>
        </w:rPr>
        <w:t>Cache::</w:t>
      </w:r>
      <w:proofErr w:type="gramEnd"/>
      <w:r w:rsidRPr="001B214E">
        <w:rPr>
          <w:rFonts w:asciiTheme="majorHAnsi" w:eastAsiaTheme="majorHAnsi" w:hAnsiTheme="majorHAnsi"/>
          <w:sz w:val="20"/>
          <w:szCs w:val="20"/>
          <w:highlight w:val="lightGray"/>
          <w:rPrChange w:id="102" w:author="이 호진" w:date="2021-04-04T18:29:00Z">
            <w:rPr>
              <w:rFonts w:asciiTheme="majorHAnsi" w:eastAsiaTheme="majorHAnsi" w:hAnsiTheme="majorHAnsi"/>
              <w:sz w:val="20"/>
              <w:szCs w:val="20"/>
            </w:rPr>
          </w:rPrChange>
        </w:rPr>
        <w:t>get('user:'.$id);</w:t>
      </w:r>
      <w:r w:rsidRPr="001B214E">
        <w:rPr>
          <w:rFonts w:asciiTheme="majorHAnsi" w:eastAsiaTheme="majorHAnsi" w:hAnsiTheme="majorHAnsi"/>
          <w:sz w:val="20"/>
          <w:szCs w:val="20"/>
        </w:rPr>
        <w:br/>
        <w:t>​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  return view('profile', ['user' =&gt; $user]);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}</w:t>
      </w:r>
      <w:r w:rsidRPr="001B214E">
        <w:rPr>
          <w:rFonts w:asciiTheme="majorHAnsi" w:eastAsiaTheme="majorHAnsi" w:hAnsiTheme="majorHAnsi"/>
          <w:sz w:val="20"/>
          <w:szCs w:val="20"/>
        </w:rPr>
        <w:br/>
        <w:t>}</w:t>
      </w:r>
    </w:p>
    <w:p w14:paraId="4E12A26E" w14:textId="77777777" w:rsidR="001E3276" w:rsidRPr="001B214E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  <w:sz w:val="20"/>
          <w:szCs w:val="20"/>
        </w:rPr>
      </w:pP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파일의 상단에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Cache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파사드를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사용하고 있는 부분에 주목해 주십시오. 이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파사드는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Illuminate\Contracts\Cache\Factory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인터페이스의 구현체에 접속할 수 있는 프록시로 동작합니다.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파사드를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사용한 어떠한 호출이라도 라라벨의 캐시 서비스의 구현체에 전달됩니다.</w:t>
      </w:r>
    </w:p>
    <w:p w14:paraId="3BEE3D4A" w14:textId="77777777" w:rsidR="001E3276" w:rsidRPr="001B214E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  <w:sz w:val="20"/>
          <w:szCs w:val="20"/>
        </w:rPr>
      </w:pP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실제로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Illuminate\Support\Facades\Cache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를 </w:t>
      </w:r>
      <w:r w:rsidRPr="005D50CC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103" w:author="이 호진" w:date="2021-04-04T18:30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 xml:space="preserve">살펴보면 </w:t>
      </w:r>
      <w:r w:rsidRPr="005D50CC">
        <w:rPr>
          <w:rStyle w:val="HTML0"/>
          <w:rFonts w:asciiTheme="majorHAnsi" w:eastAsiaTheme="majorHAnsi" w:hAnsiTheme="majorHAnsi"/>
          <w:b/>
          <w:bCs/>
          <w:sz w:val="20"/>
          <w:szCs w:val="20"/>
          <w:bdr w:val="single" w:sz="6" w:space="0" w:color="E7EAED" w:frame="1"/>
          <w:shd w:val="clear" w:color="auto" w:fill="F3F4F4"/>
          <w:rPrChange w:id="104" w:author="이 호진" w:date="2021-04-04T18:30:00Z">
            <w:rPr>
              <w:rStyle w:val="HTML0"/>
              <w:rFonts w:asciiTheme="majorHAnsi" w:eastAsiaTheme="majorHAnsi" w:hAnsiTheme="majorHAnsi"/>
              <w:sz w:val="20"/>
              <w:szCs w:val="20"/>
              <w:bdr w:val="single" w:sz="6" w:space="0" w:color="E7EAED" w:frame="1"/>
              <w:shd w:val="clear" w:color="auto" w:fill="F3F4F4"/>
            </w:rPr>
          </w:rPrChange>
        </w:rPr>
        <w:t>get</w:t>
      </w:r>
      <w:r w:rsidRPr="005D50CC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105" w:author="이 호진" w:date="2021-04-04T18:30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>이라는 static 메소드는 찾을 수가 없습니다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.</w:t>
      </w:r>
    </w:p>
    <w:p w14:paraId="3DB205DE" w14:textId="77777777" w:rsidR="001E3276" w:rsidRPr="001B214E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0"/>
          <w:szCs w:val="20"/>
        </w:rPr>
      </w:pPr>
      <w:r w:rsidRPr="001B214E">
        <w:rPr>
          <w:rFonts w:asciiTheme="majorHAnsi" w:eastAsiaTheme="majorHAnsi" w:hAnsiTheme="majorHAnsi"/>
          <w:sz w:val="20"/>
          <w:szCs w:val="20"/>
        </w:rPr>
        <w:t xml:space="preserve">class Cache </w:t>
      </w:r>
      <w:r w:rsidRPr="005D50CC">
        <w:rPr>
          <w:rFonts w:asciiTheme="majorHAnsi" w:eastAsiaTheme="majorHAnsi" w:hAnsiTheme="majorHAnsi"/>
          <w:sz w:val="20"/>
          <w:szCs w:val="20"/>
          <w:highlight w:val="lightGray"/>
          <w:rPrChange w:id="106" w:author="이 호진" w:date="2021-04-04T18:31:00Z">
            <w:rPr>
              <w:rFonts w:asciiTheme="majorHAnsi" w:eastAsiaTheme="majorHAnsi" w:hAnsiTheme="majorHAnsi"/>
              <w:sz w:val="20"/>
              <w:szCs w:val="20"/>
            </w:rPr>
          </w:rPrChange>
        </w:rPr>
        <w:t>extends Facade</w:t>
      </w:r>
      <w:r w:rsidRPr="001B214E">
        <w:rPr>
          <w:rFonts w:asciiTheme="majorHAnsi" w:eastAsiaTheme="majorHAnsi" w:hAnsiTheme="majorHAnsi"/>
          <w:sz w:val="20"/>
          <w:szCs w:val="20"/>
        </w:rPr>
        <w:br/>
        <w:t>{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/**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 Get the registered name of the component.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 @return string</w:t>
      </w:r>
      <w:r w:rsidRPr="001B214E">
        <w:rPr>
          <w:rFonts w:asciiTheme="majorHAnsi" w:eastAsiaTheme="majorHAnsi" w:hAnsiTheme="majorHAnsi"/>
          <w:sz w:val="20"/>
          <w:szCs w:val="20"/>
        </w:rPr>
        <w:br/>
        <w:t>    */</w:t>
      </w:r>
      <w:r w:rsidRPr="001B214E">
        <w:rPr>
          <w:rFonts w:asciiTheme="majorHAnsi" w:eastAsiaTheme="majorHAnsi" w:hAnsiTheme="majorHAnsi"/>
          <w:sz w:val="20"/>
          <w:szCs w:val="20"/>
        </w:rPr>
        <w:br/>
        <w:t xml:space="preserve">  protected static function </w:t>
      </w:r>
      <w:proofErr w:type="spellStart"/>
      <w:proofErr w:type="gramStart"/>
      <w:r w:rsidRPr="001B214E">
        <w:rPr>
          <w:rFonts w:asciiTheme="majorHAnsi" w:eastAsiaTheme="majorHAnsi" w:hAnsiTheme="majorHAnsi"/>
          <w:sz w:val="20"/>
          <w:szCs w:val="20"/>
        </w:rPr>
        <w:t>getFacadeAccessor</w:t>
      </w:r>
      <w:proofErr w:type="spellEnd"/>
      <w:r w:rsidRPr="001B214E">
        <w:rPr>
          <w:rFonts w:asciiTheme="majorHAnsi" w:eastAsiaTheme="majorHAnsi" w:hAnsiTheme="majorHAnsi"/>
          <w:sz w:val="20"/>
          <w:szCs w:val="20"/>
        </w:rPr>
        <w:t>(</w:t>
      </w:r>
      <w:proofErr w:type="gramEnd"/>
      <w:r w:rsidRPr="001B214E">
        <w:rPr>
          <w:rFonts w:asciiTheme="majorHAnsi" w:eastAsiaTheme="majorHAnsi" w:hAnsiTheme="majorHAnsi"/>
          <w:sz w:val="20"/>
          <w:szCs w:val="20"/>
        </w:rPr>
        <w:t xml:space="preserve">) { </w:t>
      </w:r>
      <w:r w:rsidRPr="005D50CC">
        <w:rPr>
          <w:rFonts w:asciiTheme="majorHAnsi" w:eastAsiaTheme="majorHAnsi" w:hAnsiTheme="majorHAnsi"/>
          <w:sz w:val="20"/>
          <w:szCs w:val="20"/>
          <w:highlight w:val="lightGray"/>
          <w:rPrChange w:id="107" w:author="이 호진" w:date="2021-04-04T18:31:00Z">
            <w:rPr>
              <w:rFonts w:asciiTheme="majorHAnsi" w:eastAsiaTheme="majorHAnsi" w:hAnsiTheme="majorHAnsi"/>
              <w:sz w:val="20"/>
              <w:szCs w:val="20"/>
            </w:rPr>
          </w:rPrChange>
        </w:rPr>
        <w:t>return 'cache';</w:t>
      </w:r>
      <w:r w:rsidRPr="001B214E">
        <w:rPr>
          <w:rFonts w:asciiTheme="majorHAnsi" w:eastAsiaTheme="majorHAnsi" w:hAnsiTheme="majorHAnsi"/>
          <w:sz w:val="20"/>
          <w:szCs w:val="20"/>
        </w:rPr>
        <w:t xml:space="preserve"> }</w:t>
      </w:r>
      <w:r w:rsidRPr="001B214E">
        <w:rPr>
          <w:rFonts w:asciiTheme="majorHAnsi" w:eastAsiaTheme="majorHAnsi" w:hAnsiTheme="majorHAnsi"/>
          <w:sz w:val="20"/>
          <w:szCs w:val="20"/>
        </w:rPr>
        <w:br/>
        <w:t>}</w:t>
      </w:r>
    </w:p>
    <w:p w14:paraId="5ACA2212" w14:textId="77777777" w:rsidR="005D50CC" w:rsidRDefault="001E3276" w:rsidP="001E3276">
      <w:pPr>
        <w:pStyle w:val="md-end-block"/>
        <w:spacing w:before="192" w:beforeAutospacing="0" w:after="192" w:afterAutospacing="0"/>
        <w:rPr>
          <w:ins w:id="108" w:author="이 호진" w:date="2021-04-04T18:32:00Z"/>
          <w:rStyle w:val="md-plain"/>
          <w:rFonts w:asciiTheme="majorHAnsi" w:eastAsiaTheme="majorHAnsi" w:hAnsiTheme="majorHAnsi"/>
          <w:sz w:val="20"/>
          <w:szCs w:val="20"/>
        </w:rPr>
      </w:pP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대신에,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Cache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파사드는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기본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Facade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클래스를 상속하고 </w:t>
      </w:r>
      <w:proofErr w:type="spellStart"/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getFacadeAccessor</w:t>
      </w:r>
      <w:proofErr w:type="spellEnd"/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()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메소드를 정의하고 있습니다. 이 메소드의 역할이 서비스 컨테이너의 </w:t>
      </w:r>
      <w:r w:rsidRPr="005D50CC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109" w:author="이 호진" w:date="2021-04-04T18:31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>바인딩 이름을 반환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한다는 것입니다. </w:t>
      </w:r>
    </w:p>
    <w:p w14:paraId="7197E226" w14:textId="2EDB02C1" w:rsidR="001E3276" w:rsidRDefault="001E3276" w:rsidP="001E3276">
      <w:pPr>
        <w:pStyle w:val="md-end-block"/>
        <w:spacing w:before="192" w:beforeAutospacing="0" w:after="192" w:afterAutospacing="0"/>
        <w:rPr>
          <w:ins w:id="110" w:author="이 호진" w:date="2021-04-04T18:33:00Z"/>
          <w:rStyle w:val="md-plain"/>
          <w:rFonts w:asciiTheme="majorHAnsi" w:eastAsiaTheme="majorHAnsi" w:hAnsiTheme="majorHAnsi"/>
          <w:sz w:val="20"/>
          <w:szCs w:val="20"/>
        </w:rPr>
      </w:pP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사용자가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Cache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파사드의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어떤 </w:t>
      </w:r>
      <w:ins w:id="111" w:author="이 호진" w:date="2021-04-04T18:32:00Z">
        <w:r w:rsidR="005D50CC">
          <w:rPr>
            <w:rStyle w:val="md-plain"/>
            <w:rFonts w:asciiTheme="majorHAnsi" w:eastAsiaTheme="majorHAnsi" w:hAnsiTheme="majorHAnsi" w:hint="eastAsia"/>
            <w:sz w:val="20"/>
            <w:szCs w:val="20"/>
          </w:rPr>
          <w:t>정적</w:t>
        </w:r>
      </w:ins>
      <w:del w:id="112" w:author="이 호진" w:date="2021-04-04T18:32:00Z">
        <w:r w:rsidRPr="001B214E" w:rsidDel="005D50CC">
          <w:rPr>
            <w:rStyle w:val="md-plain"/>
            <w:rFonts w:asciiTheme="majorHAnsi" w:eastAsiaTheme="majorHAnsi" w:hAnsiTheme="majorHAnsi"/>
            <w:sz w:val="20"/>
            <w:szCs w:val="20"/>
          </w:rPr>
          <w:delText>스태틱</w:delText>
        </w:r>
      </w:del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메소드를 참조하려고 할 때</w:t>
      </w:r>
      <w:ins w:id="113" w:author="이 호진" w:date="2021-04-04T18:32:00Z">
        <w:r w:rsidR="005D50CC">
          <w:rPr>
            <w:rStyle w:val="md-plain"/>
            <w:rFonts w:asciiTheme="majorHAnsi" w:eastAsiaTheme="majorHAnsi" w:hAnsiTheme="majorHAnsi" w:hint="eastAsia"/>
            <w:sz w:val="20"/>
            <w:szCs w:val="20"/>
          </w:rPr>
          <w:t>,</w:t>
        </w:r>
      </w:ins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라라벨은 [서비스 컨테이너]로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부터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cache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로 </w:t>
      </w:r>
      <w:proofErr w:type="spellStart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>이름지어진</w:t>
      </w:r>
      <w:proofErr w:type="spellEnd"/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r w:rsidRPr="005D50CC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114" w:author="이 호진" w:date="2021-04-04T18:32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>바인딩 객체를 찾아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메소드 호출을 요청할 것입니다(이 경우 </w:t>
      </w:r>
      <w:r w:rsidRPr="001B214E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get</w:t>
      </w:r>
      <w:r w:rsidRPr="001B214E">
        <w:rPr>
          <w:rStyle w:val="md-plain"/>
          <w:rFonts w:asciiTheme="majorHAnsi" w:eastAsiaTheme="majorHAnsi" w:hAnsiTheme="majorHAnsi"/>
          <w:sz w:val="20"/>
          <w:szCs w:val="20"/>
        </w:rPr>
        <w:t xml:space="preserve"> 메소드)</w:t>
      </w:r>
    </w:p>
    <w:p w14:paraId="23056C40" w14:textId="77777777" w:rsidR="005D50CC" w:rsidRPr="001B214E" w:rsidRDefault="005D50CC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  <w:sz w:val="20"/>
          <w:szCs w:val="20"/>
        </w:rPr>
      </w:pPr>
    </w:p>
    <w:p w14:paraId="6ACBB71A" w14:textId="4A873848" w:rsidR="001E3276" w:rsidRPr="0037596C" w:rsidRDefault="001E3276" w:rsidP="001E3276">
      <w:pPr>
        <w:pStyle w:val="2"/>
        <w:pBdr>
          <w:bottom w:val="single" w:sz="6" w:space="0" w:color="EEEEEE"/>
        </w:pBdr>
        <w:rPr>
          <w:rFonts w:asciiTheme="majorHAnsi" w:eastAsiaTheme="majorHAnsi" w:hAnsiTheme="majorHAnsi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4.</w:t>
      </w:r>
      <w:proofErr w:type="gram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4.실시간</w:t>
      </w:r>
      <w:proofErr w:type="gramEnd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파사드</w:t>
      </w:r>
      <w:proofErr w:type="spellEnd"/>
    </w:p>
    <w:p w14:paraId="06C55E88" w14:textId="02BFEDFE" w:rsidR="005D50CC" w:rsidRDefault="001E3276" w:rsidP="001E3276">
      <w:pPr>
        <w:pStyle w:val="md-end-block"/>
        <w:spacing w:before="192" w:beforeAutospacing="0" w:after="192" w:afterAutospacing="0"/>
        <w:rPr>
          <w:ins w:id="115" w:author="이 호진" w:date="2021-04-04T18:33:00Z"/>
          <w:rStyle w:val="md-plain"/>
          <w:rFonts w:asciiTheme="majorHAnsi" w:eastAsiaTheme="majorHAnsi" w:hAnsiTheme="majorHAnsi"/>
          <w:sz w:val="20"/>
          <w:szCs w:val="20"/>
        </w:rPr>
      </w:pP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lastRenderedPageBreak/>
        <w:t xml:space="preserve">실시간 </w:t>
      </w:r>
      <w:proofErr w:type="spellStart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>파사드를</w:t>
      </w:r>
      <w:proofErr w:type="spellEnd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사용하여 애플리케이션의 모든 클래스를 </w:t>
      </w:r>
      <w:proofErr w:type="spellStart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>파사드처럼</w:t>
      </w:r>
      <w:proofErr w:type="spellEnd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proofErr w:type="gramStart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>취급 할</w:t>
      </w:r>
      <w:proofErr w:type="gramEnd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수 있습니다. 어떻게 이를 사용할 수 있는지 알기 위해서, 다음의 경우를 살펴보겠습니다. </w:t>
      </w:r>
    </w:p>
    <w:p w14:paraId="072071F1" w14:textId="77777777" w:rsidR="005D50CC" w:rsidRDefault="005D50CC" w:rsidP="001E3276">
      <w:pPr>
        <w:pStyle w:val="md-end-block"/>
        <w:spacing w:before="192" w:beforeAutospacing="0" w:after="192" w:afterAutospacing="0"/>
        <w:rPr>
          <w:ins w:id="116" w:author="이 호진" w:date="2021-04-04T18:33:00Z"/>
          <w:rStyle w:val="md-plain"/>
          <w:rFonts w:asciiTheme="majorHAnsi" w:eastAsiaTheme="majorHAnsi" w:hAnsiTheme="majorHAnsi"/>
          <w:sz w:val="20"/>
          <w:szCs w:val="20"/>
        </w:rPr>
      </w:pPr>
    </w:p>
    <w:p w14:paraId="243C3E7B" w14:textId="77C26441" w:rsidR="001E3276" w:rsidRPr="005D50C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  <w:sz w:val="20"/>
          <w:szCs w:val="20"/>
        </w:rPr>
      </w:pP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예를 들어 </w:t>
      </w:r>
      <w:r w:rsidRPr="005D50CC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Podcast</w:t>
      </w: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ins w:id="117" w:author="이 호진" w:date="2021-04-04T18:34:00Z">
        <w:r w:rsidR="005D50CC">
          <w:rPr>
            <w:rStyle w:val="md-plain"/>
            <w:rFonts w:asciiTheme="majorHAnsi" w:eastAsiaTheme="majorHAnsi" w:hAnsiTheme="majorHAnsi" w:hint="eastAsia"/>
            <w:sz w:val="20"/>
            <w:szCs w:val="20"/>
          </w:rPr>
          <w:t>객체</w:t>
        </w:r>
      </w:ins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>모델</w:t>
      </w:r>
      <w:ins w:id="118" w:author="이 호진" w:date="2021-04-04T18:34:00Z">
        <w:r w:rsidR="005D50CC">
          <w:rPr>
            <w:rStyle w:val="md-plain"/>
            <w:rFonts w:asciiTheme="majorHAnsi" w:eastAsiaTheme="majorHAnsi" w:hAnsiTheme="majorHAnsi" w:hint="eastAsia"/>
            <w:sz w:val="20"/>
            <w:szCs w:val="20"/>
          </w:rPr>
          <w:t>에서</w:t>
        </w:r>
      </w:ins>
      <w:del w:id="119" w:author="이 호진" w:date="2021-04-04T18:34:00Z">
        <w:r w:rsidRPr="005D50CC" w:rsidDel="005D50CC">
          <w:rPr>
            <w:rStyle w:val="md-plain"/>
            <w:rFonts w:asciiTheme="majorHAnsi" w:eastAsiaTheme="majorHAnsi" w:hAnsiTheme="majorHAnsi"/>
            <w:sz w:val="20"/>
            <w:szCs w:val="20"/>
          </w:rPr>
          <w:delText>이</w:delText>
        </w:r>
      </w:del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</w:t>
      </w:r>
      <w:r w:rsidRPr="005D50CC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publish</w:t>
      </w: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메소드를 가지고 있다고 가정해</w:t>
      </w:r>
      <w:ins w:id="120" w:author="이 호진" w:date="2021-04-04T18:34:00Z">
        <w:r w:rsidR="005D50CC">
          <w:rPr>
            <w:rStyle w:val="md-plain"/>
            <w:rFonts w:asciiTheme="majorHAnsi" w:eastAsiaTheme="majorHAnsi" w:hAnsiTheme="majorHAnsi" w:hint="eastAsia"/>
            <w:sz w:val="20"/>
            <w:szCs w:val="20"/>
          </w:rPr>
          <w:t xml:space="preserve"> </w:t>
        </w:r>
      </w:ins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보겠습니다. 이때, podcast를 publish 하기 위해서는 </w:t>
      </w:r>
      <w:r w:rsidRPr="005D50CC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Publisher</w:t>
      </w: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인스턴스를 주입해야 합니다.</w:t>
      </w:r>
    </w:p>
    <w:p w14:paraId="3635CD06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&lt;?php</w:t>
      </w:r>
    </w:p>
    <w:p w14:paraId="49073EF0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36065C46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namespace App\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Models;</w:t>
      </w:r>
      <w:proofErr w:type="gramEnd"/>
    </w:p>
    <w:p w14:paraId="2D0EB02A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278900B8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App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\Contracts\Publisher;</w:t>
      </w:r>
      <w:proofErr w:type="gramEnd"/>
    </w:p>
    <w:p w14:paraId="4DED54EE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Illuminate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\Database\Eloquent\Model;</w:t>
      </w:r>
      <w:proofErr w:type="gramEnd"/>
    </w:p>
    <w:p w14:paraId="24E0103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42DBF5F0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class Podcast extends 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Model</w:t>
      </w:r>
      <w:proofErr w:type="gramEnd"/>
    </w:p>
    <w:p w14:paraId="0B76C2B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{</w:t>
      </w:r>
    </w:p>
    <w:p w14:paraId="6619C298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/**</w:t>
      </w:r>
    </w:p>
    <w:p w14:paraId="054B3DAE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 Publish the podcast.</w:t>
      </w:r>
    </w:p>
    <w:p w14:paraId="3289E460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</w:t>
      </w:r>
    </w:p>
    <w:p w14:paraId="6F0AF82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 @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param  Publisher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 xml:space="preserve">  $publisher</w:t>
      </w:r>
    </w:p>
    <w:p w14:paraId="12DE389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 @return void</w:t>
      </w:r>
    </w:p>
    <w:p w14:paraId="722D1B9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*/</w:t>
      </w:r>
    </w:p>
    <w:p w14:paraId="47878468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public function </w:t>
      </w:r>
      <w:proofErr w:type="gramStart"/>
      <w:r w:rsidRPr="005D50CC">
        <w:rPr>
          <w:rFonts w:asciiTheme="majorHAnsi" w:eastAsiaTheme="majorHAnsi" w:hAnsiTheme="majorHAnsi"/>
          <w:sz w:val="22"/>
          <w:szCs w:val="22"/>
          <w:highlight w:val="lightGray"/>
          <w:rPrChange w:id="121" w:author="이 호진" w:date="2021-04-04T18:34:00Z">
            <w:rPr>
              <w:rFonts w:asciiTheme="majorHAnsi" w:eastAsiaTheme="majorHAnsi" w:hAnsiTheme="majorHAnsi"/>
              <w:sz w:val="22"/>
              <w:szCs w:val="22"/>
            </w:rPr>
          </w:rPrChange>
        </w:rPr>
        <w:t>publish</w:t>
      </w:r>
      <w:r w:rsidRPr="0037596C">
        <w:rPr>
          <w:rFonts w:asciiTheme="majorHAnsi" w:eastAsiaTheme="majorHAnsi" w:hAnsiTheme="majorHAnsi"/>
          <w:sz w:val="22"/>
          <w:szCs w:val="22"/>
        </w:rPr>
        <w:t>(</w:t>
      </w:r>
      <w:proofErr w:type="gramEnd"/>
      <w:r w:rsidRPr="005D50CC">
        <w:rPr>
          <w:rFonts w:asciiTheme="majorHAnsi" w:eastAsiaTheme="majorHAnsi" w:hAnsiTheme="majorHAnsi"/>
          <w:sz w:val="22"/>
          <w:szCs w:val="22"/>
          <w:highlight w:val="cyan"/>
          <w:rPrChange w:id="122" w:author="이 호진" w:date="2021-04-04T18:36:00Z">
            <w:rPr>
              <w:rFonts w:asciiTheme="majorHAnsi" w:eastAsiaTheme="majorHAnsi" w:hAnsiTheme="majorHAnsi"/>
              <w:sz w:val="22"/>
              <w:szCs w:val="22"/>
            </w:rPr>
          </w:rPrChange>
        </w:rPr>
        <w:t>Publisher $publisher</w:t>
      </w:r>
      <w:r w:rsidRPr="0037596C">
        <w:rPr>
          <w:rFonts w:asciiTheme="majorHAnsi" w:eastAsiaTheme="majorHAnsi" w:hAnsiTheme="majorHAnsi"/>
          <w:sz w:val="22"/>
          <w:szCs w:val="22"/>
        </w:rPr>
        <w:t>)</w:t>
      </w:r>
    </w:p>
    <w:p w14:paraId="34EF7800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{</w:t>
      </w:r>
    </w:p>
    <w:p w14:paraId="61DB794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   $this-&gt;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update(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['publishing' =&gt; now()]);</w:t>
      </w:r>
    </w:p>
    <w:p w14:paraId="3BC7A9FA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75D09CDB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   </w:t>
      </w:r>
      <w:r w:rsidRPr="005D50CC">
        <w:rPr>
          <w:rFonts w:asciiTheme="majorHAnsi" w:eastAsiaTheme="majorHAnsi" w:hAnsiTheme="majorHAnsi"/>
          <w:sz w:val="22"/>
          <w:szCs w:val="22"/>
          <w:highlight w:val="cyan"/>
          <w:rPrChange w:id="123" w:author="이 호진" w:date="2021-04-04T18:37:00Z">
            <w:rPr>
              <w:rFonts w:asciiTheme="majorHAnsi" w:eastAsiaTheme="majorHAnsi" w:hAnsiTheme="majorHAnsi"/>
              <w:sz w:val="22"/>
              <w:szCs w:val="22"/>
            </w:rPr>
          </w:rPrChange>
        </w:rPr>
        <w:t>$publisher-&gt;publish($this</w:t>
      </w:r>
      <w:proofErr w:type="gramStart"/>
      <w:r w:rsidRPr="005D50CC">
        <w:rPr>
          <w:rFonts w:asciiTheme="majorHAnsi" w:eastAsiaTheme="majorHAnsi" w:hAnsiTheme="majorHAnsi"/>
          <w:sz w:val="22"/>
          <w:szCs w:val="22"/>
          <w:highlight w:val="cyan"/>
          <w:rPrChange w:id="124" w:author="이 호진" w:date="2021-04-04T18:37:00Z">
            <w:rPr>
              <w:rFonts w:asciiTheme="majorHAnsi" w:eastAsiaTheme="majorHAnsi" w:hAnsiTheme="majorHAnsi"/>
              <w:sz w:val="22"/>
              <w:szCs w:val="22"/>
            </w:rPr>
          </w:rPrChange>
        </w:rPr>
        <w:t>);</w:t>
      </w:r>
      <w:proofErr w:type="gramEnd"/>
    </w:p>
    <w:p w14:paraId="5F1E70D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}</w:t>
      </w:r>
    </w:p>
    <w:p w14:paraId="2DDD09D5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}</w:t>
      </w:r>
    </w:p>
    <w:p w14:paraId="50E7B73B" w14:textId="77777777" w:rsidR="005D50CC" w:rsidRDefault="001E3276" w:rsidP="001E3276">
      <w:pPr>
        <w:pStyle w:val="md-end-block"/>
        <w:spacing w:before="192" w:beforeAutospacing="0" w:after="192" w:afterAutospacing="0"/>
        <w:rPr>
          <w:ins w:id="125" w:author="이 호진" w:date="2021-04-04T18:37:00Z"/>
          <w:rStyle w:val="md-plain"/>
          <w:rFonts w:asciiTheme="majorHAnsi" w:eastAsiaTheme="majorHAnsi" w:hAnsiTheme="majorHAnsi"/>
          <w:sz w:val="20"/>
          <w:szCs w:val="20"/>
        </w:rPr>
      </w:pP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메소드에 publisher 구현체를 주입하면 주입된 </w:t>
      </w:r>
      <w:proofErr w:type="gramStart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>publisher 는</w:t>
      </w:r>
      <w:proofErr w:type="gramEnd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mock 할 수 있기 때문에, 메소드를 분리시켜 테스트를 용이하게 합니다. 그렇지만, </w:t>
      </w:r>
      <w:r w:rsidRPr="005D50CC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publish</w:t>
      </w: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메소드를 </w:t>
      </w:r>
      <w:r w:rsidRPr="005D50CC">
        <w:rPr>
          <w:rStyle w:val="md-plain"/>
          <w:rFonts w:asciiTheme="majorHAnsi" w:eastAsiaTheme="majorHAnsi" w:hAnsiTheme="majorHAnsi"/>
          <w:b/>
          <w:bCs/>
          <w:sz w:val="20"/>
          <w:szCs w:val="20"/>
          <w:rPrChange w:id="126" w:author="이 호진" w:date="2021-04-04T18:37:00Z">
            <w:rPr>
              <w:rStyle w:val="md-plain"/>
              <w:rFonts w:asciiTheme="majorHAnsi" w:eastAsiaTheme="majorHAnsi" w:hAnsiTheme="majorHAnsi"/>
              <w:sz w:val="20"/>
              <w:szCs w:val="20"/>
            </w:rPr>
          </w:rPrChange>
        </w:rPr>
        <w:t>호출할 때마다 매번 publisher 인스턴스를 전달할 필요</w:t>
      </w: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가 있습니다. </w:t>
      </w:r>
    </w:p>
    <w:p w14:paraId="4DA11012" w14:textId="77777777" w:rsidR="005D50CC" w:rsidRDefault="005D50CC" w:rsidP="001E3276">
      <w:pPr>
        <w:pStyle w:val="md-end-block"/>
        <w:spacing w:before="192" w:beforeAutospacing="0" w:after="192" w:afterAutospacing="0"/>
        <w:rPr>
          <w:ins w:id="127" w:author="이 호진" w:date="2021-04-04T18:37:00Z"/>
          <w:rStyle w:val="md-plain"/>
          <w:rFonts w:asciiTheme="majorHAnsi" w:eastAsiaTheme="majorHAnsi" w:hAnsiTheme="majorHAnsi"/>
          <w:sz w:val="20"/>
          <w:szCs w:val="20"/>
        </w:rPr>
      </w:pPr>
    </w:p>
    <w:p w14:paraId="13CEFCA9" w14:textId="646D3BEE" w:rsidR="001E3276" w:rsidRPr="005D50C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  <w:sz w:val="20"/>
          <w:szCs w:val="20"/>
        </w:rPr>
      </w:pP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리얼타임 </w:t>
      </w:r>
      <w:proofErr w:type="spellStart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>파사드를</w:t>
      </w:r>
      <w:proofErr w:type="spellEnd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사용하면, 동일한 테스트 유효성을 유지하면서도, 명시적으로 </w:t>
      </w:r>
      <w:r w:rsidRPr="005D50CC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Publisher</w:t>
      </w: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인스턴스를 전달하지 않아도 됩니다. 리얼타임 </w:t>
      </w:r>
      <w:proofErr w:type="spellStart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>파사드를</w:t>
      </w:r>
      <w:proofErr w:type="spellEnd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생성하기 위해서는 Import 한 클래스 이름 앞에 </w:t>
      </w:r>
      <w:proofErr w:type="gramStart"/>
      <w:r w:rsidRPr="005D50CC">
        <w:rPr>
          <w:rStyle w:val="HTML0"/>
          <w:rFonts w:asciiTheme="majorHAnsi" w:eastAsiaTheme="majorHAnsi" w:hAnsiTheme="majorHAnsi"/>
          <w:sz w:val="20"/>
          <w:szCs w:val="20"/>
          <w:bdr w:val="single" w:sz="6" w:space="0" w:color="E7EAED" w:frame="1"/>
          <w:shd w:val="clear" w:color="auto" w:fill="F3F4F4"/>
        </w:rPr>
        <w:t>Facades</w:t>
      </w:r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를</w:t>
      </w:r>
      <w:proofErr w:type="gramEnd"/>
      <w:r w:rsidRPr="005D50CC">
        <w:rPr>
          <w:rStyle w:val="md-plain"/>
          <w:rFonts w:asciiTheme="majorHAnsi" w:eastAsiaTheme="majorHAnsi" w:hAnsiTheme="majorHAnsi"/>
          <w:sz w:val="20"/>
          <w:szCs w:val="20"/>
        </w:rPr>
        <w:t xml:space="preserve"> 붙이면 됩니다.</w:t>
      </w:r>
    </w:p>
    <w:p w14:paraId="06BF8F6D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&lt;?php</w:t>
      </w:r>
    </w:p>
    <w:p w14:paraId="7DEE0CA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306779F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namespace App\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Models;</w:t>
      </w:r>
      <w:proofErr w:type="gramEnd"/>
    </w:p>
    <w:p w14:paraId="0CBFE8B5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394F1CA7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Facades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\App\Contracts\Publisher;</w:t>
      </w:r>
      <w:proofErr w:type="gramEnd"/>
    </w:p>
    <w:p w14:paraId="2B0B15A6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Illuminate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\Database\Eloquent\Model;</w:t>
      </w:r>
      <w:proofErr w:type="gramEnd"/>
    </w:p>
    <w:p w14:paraId="634A591E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3649CF9B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class Podcast extends 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Model</w:t>
      </w:r>
      <w:proofErr w:type="gramEnd"/>
    </w:p>
    <w:p w14:paraId="48AE42E0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{</w:t>
      </w:r>
    </w:p>
    <w:p w14:paraId="604875D9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/**</w:t>
      </w:r>
    </w:p>
    <w:p w14:paraId="56DDE3F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 Publish the podcast.</w:t>
      </w:r>
    </w:p>
    <w:p w14:paraId="197E73CA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</w:t>
      </w:r>
    </w:p>
    <w:p w14:paraId="232CBAB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 @return void</w:t>
      </w:r>
    </w:p>
    <w:p w14:paraId="0602D585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lastRenderedPageBreak/>
        <w:t xml:space="preserve">     */</w:t>
      </w:r>
    </w:p>
    <w:p w14:paraId="35C61227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public function 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publish(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)</w:t>
      </w:r>
    </w:p>
    <w:p w14:paraId="0AB33CE9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{</w:t>
      </w:r>
    </w:p>
    <w:p w14:paraId="193468D9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   $this-&gt;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update(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['publishing' =&gt; now()]);</w:t>
      </w:r>
    </w:p>
    <w:p w14:paraId="0AA71B2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47C8BA12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   </w:t>
      </w:r>
      <w:proofErr w:type="gramStart"/>
      <w:r w:rsidRPr="005D50CC">
        <w:rPr>
          <w:rFonts w:asciiTheme="majorHAnsi" w:eastAsiaTheme="majorHAnsi" w:hAnsiTheme="majorHAnsi"/>
          <w:sz w:val="22"/>
          <w:szCs w:val="22"/>
          <w:highlight w:val="cyan"/>
          <w:rPrChange w:id="128" w:author="이 호진" w:date="2021-04-04T18:37:00Z">
            <w:rPr>
              <w:rFonts w:asciiTheme="majorHAnsi" w:eastAsiaTheme="majorHAnsi" w:hAnsiTheme="majorHAnsi"/>
              <w:sz w:val="22"/>
              <w:szCs w:val="22"/>
            </w:rPr>
          </w:rPrChange>
        </w:rPr>
        <w:t>Publisher::</w:t>
      </w:r>
      <w:proofErr w:type="gramEnd"/>
      <w:r w:rsidRPr="005D50CC">
        <w:rPr>
          <w:rFonts w:asciiTheme="majorHAnsi" w:eastAsiaTheme="majorHAnsi" w:hAnsiTheme="majorHAnsi"/>
          <w:sz w:val="22"/>
          <w:szCs w:val="22"/>
          <w:highlight w:val="cyan"/>
          <w:rPrChange w:id="129" w:author="이 호진" w:date="2021-04-04T18:37:00Z">
            <w:rPr>
              <w:rFonts w:asciiTheme="majorHAnsi" w:eastAsiaTheme="majorHAnsi" w:hAnsiTheme="majorHAnsi"/>
              <w:sz w:val="22"/>
              <w:szCs w:val="22"/>
            </w:rPr>
          </w:rPrChange>
        </w:rPr>
        <w:t>publish($this);</w:t>
      </w:r>
    </w:p>
    <w:p w14:paraId="7A9732C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}</w:t>
      </w:r>
    </w:p>
    <w:p w14:paraId="15831DBD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}</w:t>
      </w:r>
    </w:p>
    <w:p w14:paraId="62188671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리얼타임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파사드가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사용되면, publisher 구현체는 </w:t>
      </w:r>
      <w:r w:rsidRPr="0037596C">
        <w:rPr>
          <w:rStyle w:val="HTML0"/>
          <w:rFonts w:asciiTheme="majorHAnsi" w:eastAsiaTheme="majorHAnsi" w:hAnsiTheme="majorHAnsi"/>
          <w:sz w:val="22"/>
          <w:szCs w:val="22"/>
          <w:bdr w:val="single" w:sz="6" w:space="0" w:color="E7EAED" w:frame="1"/>
          <w:shd w:val="clear" w:color="auto" w:fill="F3F4F4"/>
        </w:rPr>
        <w:t>Facades</w:t>
      </w:r>
      <w:r w:rsidRPr="0037596C">
        <w:rPr>
          <w:rStyle w:val="md-plain"/>
          <w:rFonts w:asciiTheme="majorHAnsi" w:eastAsiaTheme="majorHAnsi" w:hAnsiTheme="majorHAnsi"/>
        </w:rPr>
        <w:t xml:space="preserve">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클래스네임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뒤에 정의된 인터페이스 또는 클래스 네임을 사용하여 서비스 컨테이너에서 의존성이 해결됩니다. 테스트를 진행할 때에는, 이 메소드 호출을 mock 하기 위해서 라라벨에 내장된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테스팅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헬퍼를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사용할 수 있습니다.</w:t>
      </w:r>
    </w:p>
    <w:p w14:paraId="61EA926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&lt;?php</w:t>
      </w:r>
    </w:p>
    <w:p w14:paraId="7EFECB09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0FC007C4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namespace Tests\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Feature;</w:t>
      </w:r>
      <w:proofErr w:type="gramEnd"/>
    </w:p>
    <w:p w14:paraId="54F6A878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15A9DB4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App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\Models\Podcast;</w:t>
      </w:r>
      <w:proofErr w:type="gramEnd"/>
    </w:p>
    <w:p w14:paraId="304D60B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Facades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\App\Contracts\Publisher;</w:t>
      </w:r>
      <w:proofErr w:type="gramEnd"/>
    </w:p>
    <w:p w14:paraId="23855D3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Illuminate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\Foundation\Testing\</w:t>
      </w:r>
      <w:proofErr w:type="spellStart"/>
      <w:r w:rsidRPr="0037596C">
        <w:rPr>
          <w:rFonts w:asciiTheme="majorHAnsi" w:eastAsiaTheme="majorHAnsi" w:hAnsiTheme="majorHAnsi"/>
          <w:sz w:val="22"/>
          <w:szCs w:val="22"/>
        </w:rPr>
        <w:t>RefreshDatabase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;</w:t>
      </w:r>
      <w:proofErr w:type="gramEnd"/>
    </w:p>
    <w:p w14:paraId="4E5530E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use Tests\</w:t>
      </w:r>
      <w:proofErr w:type="spellStart"/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TestCase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;</w:t>
      </w:r>
      <w:proofErr w:type="gramEnd"/>
    </w:p>
    <w:p w14:paraId="3541599E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2717E47B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class </w:t>
      </w:r>
      <w:proofErr w:type="spellStart"/>
      <w:r w:rsidRPr="0037596C">
        <w:rPr>
          <w:rFonts w:asciiTheme="majorHAnsi" w:eastAsiaTheme="majorHAnsi" w:hAnsiTheme="majorHAnsi"/>
          <w:sz w:val="22"/>
          <w:szCs w:val="22"/>
        </w:rPr>
        <w:t>PodcastTest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 xml:space="preserve"> extends </w:t>
      </w:r>
      <w:proofErr w:type="spellStart"/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TestCase</w:t>
      </w:r>
      <w:proofErr w:type="spellEnd"/>
      <w:proofErr w:type="gramEnd"/>
    </w:p>
    <w:p w14:paraId="5AA5139B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{</w:t>
      </w:r>
    </w:p>
    <w:p w14:paraId="09EE01B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lastRenderedPageBreak/>
        <w:t xml:space="preserve">    use </w:t>
      </w:r>
      <w:proofErr w:type="spellStart"/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RefreshDatabase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;</w:t>
      </w:r>
      <w:proofErr w:type="gramEnd"/>
    </w:p>
    <w:p w14:paraId="0AC5A719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5BA83216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/**</w:t>
      </w:r>
    </w:p>
    <w:p w14:paraId="5E96652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 A test 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example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.</w:t>
      </w:r>
    </w:p>
    <w:p w14:paraId="4AB4AB3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</w:t>
      </w:r>
    </w:p>
    <w:p w14:paraId="10185EF4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 @return void</w:t>
      </w:r>
    </w:p>
    <w:p w14:paraId="11FF7C8D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*/</w:t>
      </w:r>
    </w:p>
    <w:p w14:paraId="1159F2C2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public function </w:t>
      </w:r>
      <w:proofErr w:type="spellStart"/>
      <w:r w:rsidRPr="0037596C">
        <w:rPr>
          <w:rFonts w:asciiTheme="majorHAnsi" w:eastAsiaTheme="majorHAnsi" w:hAnsiTheme="majorHAnsi"/>
          <w:sz w:val="22"/>
          <w:szCs w:val="22"/>
        </w:rPr>
        <w:t>test_podcast_can_be_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published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)</w:t>
      </w:r>
    </w:p>
    <w:p w14:paraId="42C2C588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{</w:t>
      </w:r>
    </w:p>
    <w:p w14:paraId="4520D011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   $podcast = 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factory(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Podcast::class)-&gt;create();</w:t>
      </w:r>
    </w:p>
    <w:p w14:paraId="16DAF7F7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696785C3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   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Publisher::</w:t>
      </w:r>
      <w:proofErr w:type="spellStart"/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shouldReceive</w:t>
      </w:r>
      <w:proofErr w:type="spellEnd"/>
      <w:r w:rsidRPr="0037596C">
        <w:rPr>
          <w:rFonts w:asciiTheme="majorHAnsi" w:eastAsiaTheme="majorHAnsi" w:hAnsiTheme="majorHAnsi"/>
          <w:sz w:val="22"/>
          <w:szCs w:val="22"/>
        </w:rPr>
        <w:t>('publish')-&gt;once()-&gt;with($podcast);</w:t>
      </w:r>
    </w:p>
    <w:p w14:paraId="43836B2C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</w:p>
    <w:p w14:paraId="23B34EF4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    $podcast-&gt;</w:t>
      </w:r>
      <w:proofErr w:type="gramStart"/>
      <w:r w:rsidRPr="0037596C">
        <w:rPr>
          <w:rFonts w:asciiTheme="majorHAnsi" w:eastAsiaTheme="majorHAnsi" w:hAnsiTheme="majorHAnsi"/>
          <w:sz w:val="22"/>
          <w:szCs w:val="22"/>
        </w:rPr>
        <w:t>publish(</w:t>
      </w:r>
      <w:proofErr w:type="gramEnd"/>
      <w:r w:rsidRPr="0037596C">
        <w:rPr>
          <w:rFonts w:asciiTheme="majorHAnsi" w:eastAsiaTheme="majorHAnsi" w:hAnsiTheme="majorHAnsi"/>
          <w:sz w:val="22"/>
          <w:szCs w:val="22"/>
        </w:rPr>
        <w:t>);</w:t>
      </w:r>
    </w:p>
    <w:p w14:paraId="30E8A38F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 xml:space="preserve">    }</w:t>
      </w:r>
    </w:p>
    <w:p w14:paraId="67D77246" w14:textId="77777777" w:rsidR="001E3276" w:rsidRPr="0037596C" w:rsidRDefault="001E3276" w:rsidP="001E327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sz w:val="22"/>
          <w:szCs w:val="22"/>
        </w:rPr>
      </w:pPr>
      <w:r w:rsidRPr="0037596C">
        <w:rPr>
          <w:rFonts w:asciiTheme="majorHAnsi" w:eastAsiaTheme="majorHAnsi" w:hAnsiTheme="majorHAnsi"/>
          <w:sz w:val="22"/>
          <w:szCs w:val="22"/>
        </w:rPr>
        <w:t>}</w:t>
      </w:r>
    </w:p>
    <w:p w14:paraId="4F47D2A7" w14:textId="16B78937" w:rsidR="001E3276" w:rsidRPr="0037596C" w:rsidRDefault="001E3276" w:rsidP="001E3276">
      <w:pPr>
        <w:pStyle w:val="2"/>
        <w:pBdr>
          <w:bottom w:val="single" w:sz="6" w:space="0" w:color="EEEEEE"/>
        </w:pBdr>
        <w:rPr>
          <w:rFonts w:asciiTheme="majorHAnsi" w:eastAsiaTheme="majorHAnsi" w:hAnsiTheme="majorHAnsi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4.</w:t>
      </w:r>
      <w:proofErr w:type="gram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5.</w:t>
      </w:r>
      <w:proofErr w:type="spellStart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>파사드</w:t>
      </w:r>
      <w:proofErr w:type="spellEnd"/>
      <w:proofErr w:type="gramEnd"/>
      <w:r w:rsidRPr="0037596C">
        <w:rPr>
          <w:rStyle w:val="md-plain"/>
          <w:rFonts w:asciiTheme="majorHAnsi" w:eastAsiaTheme="majorHAnsi" w:hAnsiTheme="majorHAnsi"/>
          <w:sz w:val="42"/>
          <w:szCs w:val="42"/>
        </w:rPr>
        <w:t xml:space="preserve"> 클래스 목록</w:t>
      </w:r>
    </w:p>
    <w:p w14:paraId="116927BD" w14:textId="77777777" w:rsidR="001E3276" w:rsidRPr="0037596C" w:rsidRDefault="001E3276" w:rsidP="001E3276">
      <w:pPr>
        <w:pStyle w:val="md-end-block"/>
        <w:spacing w:before="192" w:beforeAutospacing="0" w:after="192" w:afterAutospacing="0"/>
        <w:rPr>
          <w:rFonts w:asciiTheme="majorHAnsi" w:eastAsiaTheme="majorHAnsi" w:hAnsiTheme="majorHAnsi"/>
        </w:rPr>
      </w:pPr>
      <w:r w:rsidRPr="0037596C">
        <w:rPr>
          <w:rStyle w:val="md-plain"/>
          <w:rFonts w:asciiTheme="majorHAnsi" w:eastAsiaTheme="majorHAnsi" w:hAnsiTheme="majorHAnsi"/>
        </w:rPr>
        <w:t xml:space="preserve">다음은 모든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와 실제 클래스에 대한 목록입니다. 여러분이 특정한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파사드를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 기준으로 API 문서를 빠르게 찾고자 하는 경우에 도움이 </w:t>
      </w:r>
      <w:proofErr w:type="spellStart"/>
      <w:r w:rsidRPr="0037596C">
        <w:rPr>
          <w:rStyle w:val="md-plain"/>
          <w:rFonts w:asciiTheme="majorHAnsi" w:eastAsiaTheme="majorHAnsi" w:hAnsiTheme="majorHAnsi"/>
        </w:rPr>
        <w:t>될것입니다</w:t>
      </w:r>
      <w:proofErr w:type="spellEnd"/>
      <w:r w:rsidRPr="0037596C">
        <w:rPr>
          <w:rStyle w:val="md-plain"/>
          <w:rFonts w:asciiTheme="majorHAnsi" w:eastAsiaTheme="majorHAnsi" w:hAnsiTheme="majorHAnsi"/>
        </w:rPr>
        <w:t xml:space="preserve">. 응용이 가능하도록 </w:t>
      </w:r>
      <w:hyperlink r:id="rId20" w:history="1">
        <w:r w:rsidRPr="0037596C">
          <w:rPr>
            <w:rStyle w:val="md-plain"/>
            <w:rFonts w:asciiTheme="majorHAnsi" w:eastAsiaTheme="majorHAnsi" w:hAnsiTheme="majorHAnsi"/>
            <w:color w:val="4183C4"/>
            <w:u w:val="single"/>
          </w:rPr>
          <w:t>서비스 컨테이너 바인딩</w:t>
        </w:r>
      </w:hyperlink>
      <w:r w:rsidRPr="0037596C">
        <w:rPr>
          <w:rStyle w:val="md-plain"/>
          <w:rFonts w:asciiTheme="majorHAnsi" w:eastAsiaTheme="majorHAnsi" w:hAnsiTheme="majorHAnsi"/>
        </w:rPr>
        <w:t>도 포함되어 있습니다.</w:t>
      </w:r>
    </w:p>
    <w:tbl>
      <w:tblPr>
        <w:tblW w:w="103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30" w:author="이 호진" w:date="2021-04-04T18:25:00Z">
          <w:tblPr>
            <w:tblW w:w="1119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58"/>
        <w:gridCol w:w="5317"/>
        <w:gridCol w:w="3198"/>
        <w:tblGridChange w:id="131">
          <w:tblGrid>
            <w:gridCol w:w="2379"/>
            <w:gridCol w:w="5725"/>
            <w:gridCol w:w="3086"/>
          </w:tblGrid>
        </w:tblGridChange>
      </w:tblGrid>
      <w:tr w:rsidR="001E3276" w:rsidRPr="0037596C" w14:paraId="734B3040" w14:textId="77777777" w:rsidTr="00203925">
        <w:trPr>
          <w:trHeight w:val="559"/>
          <w:tblHeader/>
          <w:trPrChange w:id="132" w:author="이 호진" w:date="2021-04-04T18:25:00Z">
            <w:trPr>
              <w:tblHeader/>
            </w:trPr>
          </w:trPrChange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3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nil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A2633B0" w14:textId="77777777" w:rsidR="001E3276" w:rsidRPr="00203925" w:rsidRDefault="001E327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b/>
                <w:bCs/>
                <w:szCs w:val="20"/>
              </w:rPr>
              <w:lastRenderedPageBreak/>
              <w:t>Facade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3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nil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69998FD" w14:textId="77777777" w:rsidR="001E3276" w:rsidRPr="00203925" w:rsidRDefault="001E327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b/>
                <w:bCs/>
                <w:szCs w:val="20"/>
              </w:rPr>
              <w:t>Class</w:t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3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nil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D8F08A2" w14:textId="77777777" w:rsidR="001E3276" w:rsidRPr="00203925" w:rsidRDefault="001E3276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b/>
                <w:bCs/>
                <w:szCs w:val="20"/>
              </w:rPr>
              <w:t>Service Container Binding</w:t>
            </w:r>
          </w:p>
        </w:tc>
      </w:tr>
      <w:tr w:rsidR="001E3276" w:rsidRPr="0037596C" w14:paraId="15048B21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3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686FBC4" w14:textId="77777777" w:rsidR="001E3276" w:rsidRPr="00203925" w:rsidRDefault="001E327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App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3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3755310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3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"https://laravel.com/api/8.x/Illuminate/Foundation/Application.html"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3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Illuminate\Foundation\Application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4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70063E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141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app</w:t>
            </w:r>
          </w:p>
        </w:tc>
      </w:tr>
      <w:tr w:rsidR="001E3276" w:rsidRPr="0037596C" w14:paraId="39D7F613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4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A5A230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Artisan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4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EFF1D5D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4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"https://laravel.com/api/8.x/Illuminate/Contracts/Console/Kernel.html"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4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Illuminate\Contracts\Console\Kernel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4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C162D6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147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artisan</w:t>
            </w:r>
          </w:p>
        </w:tc>
      </w:tr>
      <w:tr w:rsidR="001E3276" w:rsidRPr="0037596C" w14:paraId="1CEC0EA2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4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D07F8D7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Auth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4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5E223F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5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"https://laravel.com/api/8.x/Illuminate/Auth/AuthManager.html"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5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Illuminate\Auth\AuthManager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5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F8A04E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153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auth</w:t>
            </w:r>
          </w:p>
        </w:tc>
      </w:tr>
      <w:tr w:rsidR="001E3276" w:rsidRPr="0037596C" w14:paraId="508804B9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5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6FA0D2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Auth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5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1D87D9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5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"https://laravel.com/api/8.x/Illuminate/Contracts/Auth/Guard.html"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5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Illuminate\Contracts\Auth\Guard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5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958036B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159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auth.driver</w:t>
            </w:r>
            <w:proofErr w:type="spellEnd"/>
            <w:proofErr w:type="gramEnd"/>
          </w:p>
        </w:tc>
      </w:tr>
      <w:tr w:rsidR="001E3276" w:rsidRPr="0037596C" w14:paraId="04EB1188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6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D2A19C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Blade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6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32BC8B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6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"https://laravel.com/api/8.x/Illuminate/View/Compilers/BladeCompiler.html"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6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Illuminate\View\Compilers\BladeCompiler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6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1BF59F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165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blade.compiler</w:t>
            </w:r>
            <w:proofErr w:type="spellEnd"/>
            <w:proofErr w:type="gramEnd"/>
          </w:p>
        </w:tc>
      </w:tr>
      <w:tr w:rsidR="001E3276" w:rsidRPr="0037596C" w14:paraId="25DE543E" w14:textId="77777777" w:rsidTr="00203925">
        <w:trPr>
          <w:trHeight w:val="572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6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90C35B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Broadcast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6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476A1B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6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"https://laravel.com/api/8.x/Illuminate/Contracts/Broadcasting/Factory.html"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6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Illuminate\Contracts\Broadcasting\Factory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7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6271F0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49FBBCC5" w14:textId="77777777" w:rsidTr="00203925">
        <w:trPr>
          <w:trHeight w:val="94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7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D529C4C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172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Broadcast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7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542FE47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7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"https://laravel.com/api/8.x/Illuminate/Contracts/Broadcasting/Broadcaster.html"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7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Illuminate\Contracts\Broadcasting\Broadcaster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7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621CE7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6250EF6A" w14:textId="77777777" w:rsidTr="00203925">
        <w:trPr>
          <w:trHeight w:val="55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7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985BB37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178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Bus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7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A6C0B2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8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"https://laravel.com/api/8.x/Illuminate/Contracts/Bus/Dispatcher.html"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8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Illuminate\Contracts\Bus\Dispatcher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8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DF5307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2BB7DBB7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8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5FD9976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184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Cache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8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CF5298B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8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"https://laravel.com/api/8.x/Illuminate/Cache/CacheManager.html"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8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Illuminate\Cache\CacheManager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8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47A5F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189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cache</w:t>
            </w:r>
          </w:p>
        </w:tc>
      </w:tr>
      <w:tr w:rsidR="001E3276" w:rsidRPr="0037596C" w14:paraId="29BD9754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9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74B82C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Cache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9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3CA4EC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9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"https://laravel.com/api/8.x/Illuminate/Cache/Repository.html"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9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Illuminate\Cache\Repository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9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33CACC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195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cache.store</w:t>
            </w:r>
            <w:proofErr w:type="spellEnd"/>
            <w:proofErr w:type="gramEnd"/>
          </w:p>
        </w:tc>
      </w:tr>
      <w:tr w:rsidR="001E3276" w:rsidRPr="0037596C" w14:paraId="0088380D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9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963321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Config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19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D85FF5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9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"https://laravel.com/api/8.x/Illuminate/Config/Repository.html"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19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Illuminate\Config\Repository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0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8A0812C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01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config</w:t>
            </w:r>
          </w:p>
        </w:tc>
      </w:tr>
      <w:tr w:rsidR="001E3276" w:rsidRPr="0037596C" w14:paraId="15ECDBF8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0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4DAEDA5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Cookie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0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DDB78C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0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"https://laravel.com/api/8.x/Illuminate/Cookie/CookieJar.html"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0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Illuminate\Cookie\CookieJar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0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B56B9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07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cookie</w:t>
            </w:r>
          </w:p>
        </w:tc>
      </w:tr>
      <w:tr w:rsidR="001E3276" w:rsidRPr="0037596C" w14:paraId="532D79D8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0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ABF6C5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Crypt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0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CAC4F1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1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"https://laravel.com/api/8.x/Illuminate/Encryption/Encrypter.html"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1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Illuminate\Encryption\Encrypter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1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96357D5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13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encrypter</w:t>
            </w:r>
            <w:proofErr w:type="spellEnd"/>
          </w:p>
        </w:tc>
      </w:tr>
      <w:tr w:rsidR="001E3276" w:rsidRPr="0037596C" w14:paraId="07F61C9E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1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2A829C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DB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1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857E77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1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"https://laravel.com/api/8.x/Illuminate/Database/DatabaseManager.html"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1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Illuminate\Database\DatabaseManager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1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F57020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19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db</w:t>
            </w:r>
            <w:proofErr w:type="spellEnd"/>
          </w:p>
        </w:tc>
      </w:tr>
      <w:tr w:rsidR="001E3276" w:rsidRPr="0037596C" w14:paraId="4E568680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2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7B48ADB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DB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2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43FA28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2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"https://laravel.com/api/8.x/Illuminate/Database/Connection.html"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2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Illuminate\Database\Connection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2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84B5DB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25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db.connection</w:t>
            </w:r>
            <w:proofErr w:type="spellEnd"/>
            <w:proofErr w:type="gramEnd"/>
          </w:p>
        </w:tc>
      </w:tr>
      <w:tr w:rsidR="001E3276" w:rsidRPr="0037596C" w14:paraId="18919EDC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2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872BA9C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lastRenderedPageBreak/>
              <w:t>Event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2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46DD1E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2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"https://laravel.com/api/8.x/Illuminate/Events/Dispatcher.html"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2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Illuminate\Events\Dispatcher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3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41A85F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31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events</w:t>
            </w:r>
          </w:p>
        </w:tc>
      </w:tr>
      <w:tr w:rsidR="001E3276" w:rsidRPr="0037596C" w14:paraId="229B7C50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3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58820C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File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3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25D8D3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3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"https://laravel.com/api/8.x/Illuminate/Filesystem/Filesystem.html"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3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Illuminate\Filesystem\Filesystem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3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9FF4F8D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37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files</w:t>
            </w:r>
          </w:p>
        </w:tc>
      </w:tr>
      <w:tr w:rsidR="001E3276" w:rsidRPr="0037596C" w14:paraId="1D473CC0" w14:textId="77777777" w:rsidTr="00203925">
        <w:trPr>
          <w:trHeight w:val="55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3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1FCC35B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Gate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3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8DF600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4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"https://laravel.com/api/8.x/Illuminate/Contracts/Auth/Access/Gate.html"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4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Illuminate\Contracts\Auth\Access\Gate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4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C741B4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4F6CB2BA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4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0F24FF1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244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Hash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4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AF1A13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4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"https://laravel.com/api/8.x/Illuminate/Contracts/Hashing/Hasher.html"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4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Illuminate\Contracts\Hashing\Hasher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4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2C3DFC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49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hash</w:t>
            </w:r>
          </w:p>
        </w:tc>
      </w:tr>
      <w:tr w:rsidR="001E3276" w:rsidRPr="0037596C" w14:paraId="15EE592C" w14:textId="77777777" w:rsidTr="00203925">
        <w:trPr>
          <w:trHeight w:val="55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5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81176D2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Http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5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108035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5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"https://laravel.com/api/8.x/Illuminate/Http/Client/Factory.html"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5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Illuminate\Http\Client\Factory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5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B7440F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27698EFA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5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3DF9AFD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256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Lang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5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49C9F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5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"https://laravel.com/api/8.x/Illuminate/Translation/Translator.html"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5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Illuminate\Translation\Translator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6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DD6759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61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translator</w:t>
            </w:r>
          </w:p>
        </w:tc>
      </w:tr>
      <w:tr w:rsidR="001E3276" w:rsidRPr="0037596C" w14:paraId="5FBAB49B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6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79EC8F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Log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6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191664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6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"https://laravel.com/api/8.x/Illuminate/Log/LogManager.html"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6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Illuminate\Log\LogManager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6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20D9FD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67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log</w:t>
            </w:r>
          </w:p>
        </w:tc>
      </w:tr>
      <w:tr w:rsidR="001E3276" w:rsidRPr="0037596C" w14:paraId="5AD8BF27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6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8AF778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Mail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6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E8A338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7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"https://laravel.com/api/8.x/Illuminate/Mail/Mailer.html"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7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Illuminate\Mail\Mailer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7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6E719E2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73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mailer</w:t>
            </w:r>
          </w:p>
        </w:tc>
      </w:tr>
      <w:tr w:rsidR="001E3276" w:rsidRPr="0037596C" w14:paraId="70CDCA8E" w14:textId="77777777" w:rsidTr="00203925">
        <w:trPr>
          <w:trHeight w:val="572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7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82A2305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Notification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7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38E473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7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"https://laravel.com/api/8.x/Illuminate/Notifications/ChannelManager.html"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7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Illuminate\Notifications\ChannelManager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7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44EDEF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45DFA8F9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7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1E09556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280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Password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8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FCDBF8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8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"https://laravel.com/api/8.x/Illuminate/Auth/Passwords/PasswordBrokerManager.html"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8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Illuminate\Auth\Passwords\PasswordBrokerManager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8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338D21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85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auth.password</w:t>
            </w:r>
            <w:proofErr w:type="spellEnd"/>
            <w:proofErr w:type="gramEnd"/>
          </w:p>
        </w:tc>
      </w:tr>
      <w:tr w:rsidR="001E3276" w:rsidRPr="0037596C" w14:paraId="1F358948" w14:textId="77777777" w:rsidTr="00203925">
        <w:trPr>
          <w:trHeight w:val="94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8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062274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Password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8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089D24B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8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"https://laravel.com/api/8.x/Illuminate/Auth/Passwords/PasswordBroker.html"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8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Illuminate\Auth\Passwords\PasswordBroker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9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255589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91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auth.password</w:t>
            </w:r>
            <w:proofErr w:type="gramEnd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92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.broker</w:t>
            </w:r>
            <w:proofErr w:type="spellEnd"/>
          </w:p>
        </w:tc>
      </w:tr>
      <w:tr w:rsidR="001E3276" w:rsidRPr="0037596C" w14:paraId="15F47261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9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3E0478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Queue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9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E24011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9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"https://laravel.com/api/8.x/Illuminate/Queue/QueueManager.html"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29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Illuminate\Queue\QueueManager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9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64BD34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298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queue</w:t>
            </w:r>
          </w:p>
        </w:tc>
      </w:tr>
      <w:tr w:rsidR="001E3276" w:rsidRPr="0037596C" w14:paraId="2BC2FA1E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29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DD4C030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Queue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0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5DDE02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0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"https://laravel.com/api/8.x/Illuminate/Contracts/Queue/Queue.html"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0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Illuminate\Contracts\Queue\Queue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0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BEE306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04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queue.connection</w:t>
            </w:r>
            <w:proofErr w:type="spellEnd"/>
            <w:proofErr w:type="gramEnd"/>
          </w:p>
        </w:tc>
      </w:tr>
      <w:tr w:rsidR="001E3276" w:rsidRPr="0037596C" w14:paraId="072BBD05" w14:textId="77777777" w:rsidTr="00203925">
        <w:trPr>
          <w:trHeight w:val="55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0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202148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Queue (Base Class)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0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4DB8C9D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0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"https://laravel.com/api/8.x/Illuminate/Queue/Queue.html"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0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Illuminate\Queue\Queue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0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5AE34C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497A967C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1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3FF0C8F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311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Redirect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1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A91961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1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"https://laravel.com/api/8.x/Illuminate/Routing/Redirector.html"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1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Illuminate\Routing\Redirector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1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E3745B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16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redirect</w:t>
            </w:r>
          </w:p>
        </w:tc>
      </w:tr>
      <w:tr w:rsidR="001E3276" w:rsidRPr="0037596C" w14:paraId="6D3CCAB4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1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EEBE970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lastRenderedPageBreak/>
              <w:t>Redis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1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B67581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1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"https://laravel.com/api/8.x/Illuminate/Redis/RedisManager.html"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2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Illuminate\Redis\RedisManager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2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6AB1B2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22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redis</w:t>
            </w:r>
            <w:proofErr w:type="spellEnd"/>
          </w:p>
        </w:tc>
      </w:tr>
      <w:tr w:rsidR="001E3276" w:rsidRPr="0037596C" w14:paraId="4F5A0074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2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039560C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Redis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2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2A6F18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2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"https://laravel.com/api/8.x/Illuminate/Redis/Connections/Connection.html"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2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Illuminate\Redis\Connections\Connection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2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98CF32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28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redis.connection</w:t>
            </w:r>
            <w:proofErr w:type="spellEnd"/>
            <w:proofErr w:type="gramEnd"/>
          </w:p>
        </w:tc>
      </w:tr>
      <w:tr w:rsidR="001E3276" w:rsidRPr="0037596C" w14:paraId="0E755CB9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2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AD04CB0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Request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3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41AE10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3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"https://laravel.com/api/8.x/Illuminate/Http/Request.html"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3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Illuminate\Http\Request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3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6373192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34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request</w:t>
            </w:r>
          </w:p>
        </w:tc>
      </w:tr>
      <w:tr w:rsidR="001E3276" w:rsidRPr="0037596C" w14:paraId="52AF2FD9" w14:textId="77777777" w:rsidTr="00203925">
        <w:trPr>
          <w:trHeight w:val="55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3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72DEE7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Response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3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CDE188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3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"https://laravel.com/api/8.x/Illuminate/Contracts/Routing/ResponseFactory.html"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3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Illuminate\Contracts\Routing\ResponseFactory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3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F5F363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5BCF0561" w14:textId="77777777" w:rsidTr="00203925">
        <w:trPr>
          <w:trHeight w:val="94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4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5CB7233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341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Response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4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8E8C44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4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"https://laravel.com/api/8.x/Illuminate/Http/Response.html"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4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Illuminate\Http\Response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4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BDAE27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2B224EFB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4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00E33B4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347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Route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4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BE2559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4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"https://laravel.com/api/8.x/Illuminate/Routing/Router.html"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5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Illuminate\Routing\Router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5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4FA2320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52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router</w:t>
            </w:r>
          </w:p>
        </w:tc>
      </w:tr>
      <w:tr w:rsidR="001E3276" w:rsidRPr="0037596C" w14:paraId="73DE3E6E" w14:textId="77777777" w:rsidTr="00203925">
        <w:trPr>
          <w:trHeight w:val="559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5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E3CAA2E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Schema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5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8598CFD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5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"https://laravel.com/api/8.x/Illuminate/Database/Schema/Builder.html"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5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Illuminate\Database\Schema\Builder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5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E829D6C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6B4B79BF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5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00DE817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359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Session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6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08D840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6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"https://laravel.com/api/8.x/Illuminate/Session/SessionManager.html"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6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Illuminate\Session\SessionManager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6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00E2FC5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64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session</w:t>
            </w:r>
          </w:p>
        </w:tc>
      </w:tr>
      <w:tr w:rsidR="001E3276" w:rsidRPr="0037596C" w14:paraId="5019B9DC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6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98A84DB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Session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6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21791C2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6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"https://laravel.com/api/8.x/Illuminate/Session/Store.html"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6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Illuminate\Session\Store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6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D3FB54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70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session.store</w:t>
            </w:r>
            <w:proofErr w:type="spellEnd"/>
            <w:proofErr w:type="gramEnd"/>
          </w:p>
        </w:tc>
      </w:tr>
      <w:tr w:rsidR="001E3276" w:rsidRPr="0037596C" w14:paraId="08E1DD19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7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5FC03B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Storage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7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0265DD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7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"https://laravel.com/api/8.x/Illuminate/Filesystem/FilesystemManager.html"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7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Illuminate\Filesystem\FilesystemManager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7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AE9DD7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76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filesystem</w:t>
            </w:r>
          </w:p>
        </w:tc>
      </w:tr>
      <w:tr w:rsidR="001E3276" w:rsidRPr="0037596C" w14:paraId="34B0368E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7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BEBCAC4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Storage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7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FCEB45D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79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"https://laravel.com/api/8.x/Illuminate/Contracts/Filesystem/Filesystem.html"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80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Illuminate\Contracts\Filesystem\Filesystem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8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7EA5AF5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82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filesystem.disk</w:t>
            </w:r>
            <w:proofErr w:type="spellEnd"/>
            <w:proofErr w:type="gramEnd"/>
          </w:p>
        </w:tc>
      </w:tr>
      <w:tr w:rsidR="001E3276" w:rsidRPr="0037596C" w14:paraId="5715D086" w14:textId="77777777" w:rsidTr="00203925">
        <w:trPr>
          <w:trHeight w:val="598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8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729BF59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URL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84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9EAA66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85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"https://laravel.com/api/8.x/Illuminate/Routing/UrlGenerator.html"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86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Illuminate\Routing\UrlGenerator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8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CFBE891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88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url</w:t>
            </w:r>
            <w:proofErr w:type="spellEnd"/>
          </w:p>
        </w:tc>
      </w:tr>
      <w:tr w:rsidR="001E3276" w:rsidRPr="0037596C" w14:paraId="12E2B74C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8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AED9A50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Validator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9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845F603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91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"https://laravel.com/api/8.x/Illuminate/Validation/Factory.html"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92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Illuminate\Validation\Factory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93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EFB89CF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394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validator</w:t>
            </w:r>
          </w:p>
        </w:tc>
      </w:tr>
      <w:tr w:rsidR="001E3276" w:rsidRPr="0037596C" w14:paraId="591476B1" w14:textId="77777777" w:rsidTr="00203925">
        <w:trPr>
          <w:trHeight w:val="572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9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E9EA412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t>Validator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96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0908A0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97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"https://laravel.com/api/8.x/Illuminate/Validation/Validator.html"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398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Illuminate\Validation\Validator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399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09CC3E8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E3276" w:rsidRPr="0037596C" w14:paraId="3BB91C38" w14:textId="77777777" w:rsidTr="00203925">
        <w:trPr>
          <w:trHeight w:val="585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00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11A5539" w14:textId="77777777" w:rsidR="001E3276" w:rsidRPr="00203925" w:rsidRDefault="001E3276">
            <w:pPr>
              <w:rPr>
                <w:rFonts w:asciiTheme="majorHAnsi" w:eastAsiaTheme="majorHAnsi" w:hAnsiTheme="majorHAnsi" w:cs="굴림"/>
                <w:szCs w:val="20"/>
                <w:rPrChange w:id="401" w:author="이 호진" w:date="2021-04-04T18:24:00Z">
                  <w:rPr>
                    <w:rFonts w:asciiTheme="majorHAnsi" w:eastAsiaTheme="majorHAnsi" w:hAnsiTheme="majorHAnsi" w:cs="굴림"/>
                    <w:sz w:val="24"/>
                    <w:szCs w:val="24"/>
                  </w:rPr>
                </w:rPrChange>
              </w:rPr>
            </w:pPr>
            <w:r w:rsidRPr="00203925">
              <w:rPr>
                <w:rStyle w:val="md-plain"/>
                <w:rFonts w:asciiTheme="majorHAnsi" w:eastAsiaTheme="majorHAnsi" w:hAnsiTheme="majorHAnsi"/>
                <w:szCs w:val="20"/>
              </w:rPr>
              <w:lastRenderedPageBreak/>
              <w:t>View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02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A4414EA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403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instrText xml:space="preserve"> HYPERLINK "https://laravel.com/api/8.x/Illuminate/View/Factory.html" </w:instrTex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  <w:rPrChange w:id="404" w:author="이 호진" w:date="2021-04-04T18:24:00Z">
                  <w:rPr>
                    <w:rStyle w:val="md-meta-i-c"/>
                    <w:rFonts w:asciiTheme="majorHAnsi" w:eastAsiaTheme="majorHAnsi" w:hAnsiTheme="majorHAnsi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/>
                <w:color w:val="4183C4"/>
                <w:szCs w:val="20"/>
                <w:u w:val="single"/>
              </w:rPr>
              <w:t>Illuminate\View\Factory</w:t>
            </w:r>
            <w:r w:rsidRPr="00203925">
              <w:rPr>
                <w:rStyle w:val="md-meta-i-c"/>
                <w:rFonts w:asciiTheme="majorHAnsi" w:eastAsiaTheme="majorHAnsi" w:hAnsiTheme="majorHAnsi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05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0E35177" w14:textId="77777777" w:rsidR="001E3276" w:rsidRPr="00203925" w:rsidRDefault="001E3276">
            <w:pPr>
              <w:rPr>
                <w:rFonts w:asciiTheme="majorHAnsi" w:eastAsiaTheme="majorHAnsi" w:hAnsiTheme="majorHAnsi"/>
                <w:szCs w:val="20"/>
              </w:rPr>
            </w:pPr>
            <w:r w:rsidRPr="00203925">
              <w:rPr>
                <w:rStyle w:val="HTML0"/>
                <w:rFonts w:asciiTheme="majorHAnsi" w:eastAsiaTheme="majorHAnsi" w:hAnsiTheme="majorHAnsi"/>
                <w:sz w:val="20"/>
                <w:szCs w:val="20"/>
                <w:bdr w:val="single" w:sz="6" w:space="0" w:color="E7EAED" w:frame="1"/>
                <w:shd w:val="clear" w:color="auto" w:fill="F3F4F4"/>
                <w:rPrChange w:id="406" w:author="이 호진" w:date="2021-04-04T18:24:00Z">
                  <w:rPr>
                    <w:rStyle w:val="HTML0"/>
                    <w:rFonts w:asciiTheme="majorHAnsi" w:eastAsiaTheme="majorHAnsi" w:hAnsiTheme="majorHAnsi"/>
                    <w:sz w:val="22"/>
                    <w:bdr w:val="single" w:sz="6" w:space="0" w:color="E7EAED" w:frame="1"/>
                    <w:shd w:val="clear" w:color="auto" w:fill="F3F4F4"/>
                  </w:rPr>
                </w:rPrChange>
              </w:rPr>
              <w:t>view</w:t>
            </w:r>
          </w:p>
        </w:tc>
      </w:tr>
      <w:tr w:rsidR="001E3276" w:rsidRPr="0037596C" w14:paraId="25412622" w14:textId="77777777" w:rsidTr="00203925">
        <w:trPr>
          <w:trHeight w:val="572"/>
        </w:trPr>
        <w:tc>
          <w:tcPr>
            <w:tcW w:w="19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07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7C6FF4" w14:textId="77777777" w:rsidR="001E3276" w:rsidRPr="00203925" w:rsidRDefault="001E3276">
            <w:pPr>
              <w:rPr>
                <w:rFonts w:asciiTheme="majorHAnsi" w:eastAsiaTheme="majorHAnsi" w:hAnsiTheme="majorHAnsi" w:cs="Helvetica"/>
                <w:color w:val="333333"/>
                <w:szCs w:val="20"/>
              </w:rPr>
            </w:pPr>
            <w:r w:rsidRPr="00203925">
              <w:rPr>
                <w:rStyle w:val="md-plain"/>
                <w:rFonts w:asciiTheme="majorHAnsi" w:eastAsiaTheme="majorHAnsi" w:hAnsiTheme="majorHAnsi" w:cs="Helvetica"/>
                <w:color w:val="333333"/>
                <w:szCs w:val="20"/>
              </w:rPr>
              <w:t>View (Instance)</w:t>
            </w:r>
          </w:p>
        </w:tc>
        <w:tc>
          <w:tcPr>
            <w:tcW w:w="4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08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BDFB4CB" w14:textId="77777777" w:rsidR="001E3276" w:rsidRPr="00203925" w:rsidRDefault="001E3276">
            <w:pPr>
              <w:rPr>
                <w:rFonts w:asciiTheme="majorHAnsi" w:eastAsiaTheme="majorHAnsi" w:hAnsiTheme="majorHAnsi" w:cs="Helvetica"/>
                <w:color w:val="333333"/>
                <w:szCs w:val="20"/>
              </w:rPr>
            </w:pPr>
            <w:r w:rsidRPr="00203925">
              <w:rPr>
                <w:rStyle w:val="md-meta-i-c"/>
                <w:rFonts w:asciiTheme="majorHAnsi" w:eastAsiaTheme="majorHAnsi" w:hAnsiTheme="majorHAnsi" w:cs="Helvetica"/>
                <w:color w:val="333333"/>
                <w:szCs w:val="20"/>
              </w:rPr>
              <w:fldChar w:fldCharType="begin"/>
            </w:r>
            <w:r w:rsidRPr="00203925">
              <w:rPr>
                <w:rStyle w:val="md-meta-i-c"/>
                <w:rFonts w:asciiTheme="majorHAnsi" w:eastAsiaTheme="majorHAnsi" w:hAnsiTheme="majorHAnsi" w:cs="Helvetica"/>
                <w:color w:val="333333"/>
                <w:szCs w:val="20"/>
                <w:rPrChange w:id="409" w:author="이 호진" w:date="2021-04-04T18:24:00Z">
                  <w:rPr>
                    <w:rStyle w:val="md-meta-i-c"/>
                    <w:rFonts w:asciiTheme="majorHAnsi" w:eastAsiaTheme="majorHAnsi" w:hAnsiTheme="majorHAnsi" w:cs="Helvetica"/>
                    <w:color w:val="333333"/>
                  </w:rPr>
                </w:rPrChange>
              </w:rPr>
              <w:instrText xml:space="preserve"> HYPERLINK "https://laravel.com/api/8.x/Illuminate/View/View.html" </w:instrText>
            </w:r>
            <w:r w:rsidRPr="00203925">
              <w:rPr>
                <w:rStyle w:val="md-meta-i-c"/>
                <w:rFonts w:asciiTheme="majorHAnsi" w:eastAsiaTheme="majorHAnsi" w:hAnsiTheme="majorHAnsi" w:cs="Helvetica"/>
                <w:color w:val="333333"/>
                <w:szCs w:val="20"/>
                <w:rPrChange w:id="410" w:author="이 호진" w:date="2021-04-04T18:24:00Z">
                  <w:rPr>
                    <w:rStyle w:val="md-meta-i-c"/>
                    <w:rFonts w:asciiTheme="majorHAnsi" w:eastAsiaTheme="majorHAnsi" w:hAnsiTheme="majorHAnsi" w:cs="Helvetica"/>
                    <w:color w:val="333333"/>
                  </w:rPr>
                </w:rPrChange>
              </w:rPr>
              <w:fldChar w:fldCharType="separate"/>
            </w:r>
            <w:r w:rsidRPr="00203925">
              <w:rPr>
                <w:rStyle w:val="md-plain"/>
                <w:rFonts w:asciiTheme="majorHAnsi" w:eastAsiaTheme="majorHAnsi" w:hAnsiTheme="majorHAnsi" w:cs="Helvetica"/>
                <w:color w:val="4183C4"/>
                <w:szCs w:val="20"/>
                <w:u w:val="single"/>
              </w:rPr>
              <w:t>Illuminate\View\View</w:t>
            </w:r>
            <w:r w:rsidRPr="00203925">
              <w:rPr>
                <w:rStyle w:val="md-meta-i-c"/>
                <w:rFonts w:asciiTheme="majorHAnsi" w:eastAsiaTheme="majorHAnsi" w:hAnsiTheme="majorHAnsi" w:cs="Helvetica"/>
                <w:color w:val="333333"/>
                <w:szCs w:val="20"/>
              </w:rPr>
              <w:fldChar w:fldCharType="end"/>
            </w:r>
          </w:p>
        </w:tc>
        <w:tc>
          <w:tcPr>
            <w:tcW w:w="34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11" w:author="이 호진" w:date="2021-04-04T18:25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027785C" w14:textId="77777777" w:rsidR="001E3276" w:rsidRPr="00203925" w:rsidRDefault="001E3276">
            <w:pPr>
              <w:rPr>
                <w:rFonts w:asciiTheme="majorHAnsi" w:eastAsiaTheme="majorHAnsi" w:hAnsiTheme="majorHAnsi" w:cs="Helvetica"/>
                <w:color w:val="333333"/>
                <w:szCs w:val="20"/>
              </w:rPr>
            </w:pPr>
            <w:r w:rsidRPr="00203925">
              <w:rPr>
                <w:rFonts w:asciiTheme="majorHAnsi" w:eastAsiaTheme="majorHAnsi" w:hAnsiTheme="majorHAnsi" w:cs="Helvetica"/>
                <w:color w:val="333333"/>
                <w:szCs w:val="20"/>
              </w:rPr>
              <w:br/>
            </w:r>
          </w:p>
        </w:tc>
      </w:tr>
    </w:tbl>
    <w:p w14:paraId="63FCF9FC" w14:textId="7B0F2D5B" w:rsidR="00252EAF" w:rsidRPr="0037596C" w:rsidRDefault="00252EAF">
      <w:pPr>
        <w:rPr>
          <w:rFonts w:asciiTheme="majorHAnsi" w:eastAsiaTheme="majorHAnsi" w:hAnsiTheme="majorHAnsi"/>
        </w:rPr>
      </w:pPr>
    </w:p>
    <w:p w14:paraId="104C0315" w14:textId="4F1EFC64" w:rsidR="00252EAF" w:rsidRPr="0037596C" w:rsidRDefault="00252EAF">
      <w:pPr>
        <w:rPr>
          <w:rFonts w:asciiTheme="majorHAnsi" w:eastAsiaTheme="majorHAnsi" w:hAnsiTheme="majorHAnsi"/>
        </w:rPr>
      </w:pPr>
    </w:p>
    <w:p w14:paraId="4F8B57AF" w14:textId="452B4FD0" w:rsidR="00784395" w:rsidRPr="0037596C" w:rsidRDefault="00784395" w:rsidP="00784395">
      <w:pPr>
        <w:pStyle w:val="1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54"/>
          <w:szCs w:val="54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54"/>
          <w:szCs w:val="54"/>
        </w:rPr>
        <w:t>5.Contracts</w:t>
      </w:r>
    </w:p>
    <w:p w14:paraId="2FAFC27F" w14:textId="3BB07EA7" w:rsidR="00784395" w:rsidRPr="0037596C" w:rsidRDefault="00784395" w:rsidP="00784395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5.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1.시작하기</w:t>
      </w:r>
      <w:proofErr w:type="gramEnd"/>
    </w:p>
    <w:p w14:paraId="0430A19F" w14:textId="77777777" w:rsidR="00322F1A" w:rsidRDefault="00784395" w:rsidP="00784395">
      <w:pPr>
        <w:pStyle w:val="md-end-block"/>
        <w:spacing w:before="192" w:beforeAutospacing="0" w:after="192" w:afterAutospacing="0"/>
        <w:rPr>
          <w:ins w:id="412" w:author="이 호진" w:date="2021-04-04T18:40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라라벨의 Contract는 프레임워크에서 제공하는 코어 서비스들을 정의한 </w:t>
      </w:r>
      <w:r w:rsidRPr="00322F1A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13" w:author="이 호진" w:date="2021-04-04T18:40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>인터페이스들의 모음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입니다. </w:t>
      </w:r>
    </w:p>
    <w:p w14:paraId="35C64EEF" w14:textId="77777777" w:rsidR="00322F1A" w:rsidRDefault="00322F1A" w:rsidP="00784395">
      <w:pPr>
        <w:pStyle w:val="md-end-block"/>
        <w:spacing w:before="192" w:beforeAutospacing="0" w:after="192" w:afterAutospacing="0"/>
        <w:rPr>
          <w:ins w:id="414" w:author="이 호진" w:date="2021-04-04T18:40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04C54786" w14:textId="58B513D2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예를 들어, </w:t>
      </w:r>
      <w:r w:rsidRPr="00557C01">
        <w:rPr>
          <w:rStyle w:val="HTML0"/>
          <w:rFonts w:asciiTheme="majorHAnsi" w:eastAsiaTheme="majorHAnsi" w:hAnsiTheme="majorHAnsi"/>
          <w:color w:val="333333"/>
          <w:sz w:val="20"/>
          <w:szCs w:val="20"/>
          <w:bdr w:val="single" w:sz="6" w:space="0" w:color="E7EAED" w:frame="1"/>
          <w:shd w:val="clear" w:color="auto" w:fill="F3F4F4"/>
        </w:rPr>
        <w:t>Illuminate\Contracts\Queue\Queue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Contract에는 어떤 작업들을 큐에서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다룰때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필요한 메소드들이 정의되어 있고, </w:t>
      </w:r>
      <w:r w:rsidRPr="00557C01">
        <w:rPr>
          <w:rStyle w:val="HTML0"/>
          <w:rFonts w:asciiTheme="majorHAnsi" w:eastAsiaTheme="majorHAnsi" w:hAnsiTheme="majorHAnsi"/>
          <w:color w:val="333333"/>
          <w:sz w:val="20"/>
          <w:szCs w:val="20"/>
          <w:bdr w:val="single" w:sz="6" w:space="0" w:color="E7EAED" w:frame="1"/>
          <w:shd w:val="clear" w:color="auto" w:fill="F3F4F4"/>
        </w:rPr>
        <w:t>Illuminate\Contracts\Mail\Mailer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Contract에는 이메일을 보내기 위해 필요한 메소드들을 정의되어 있습니다.</w:t>
      </w:r>
    </w:p>
    <w:p w14:paraId="1F559ACD" w14:textId="397F2255" w:rsidR="00784395" w:rsidRDefault="00784395" w:rsidP="00784395">
      <w:pPr>
        <w:pStyle w:val="md-end-block"/>
        <w:spacing w:before="192" w:beforeAutospacing="0" w:after="192" w:afterAutospacing="0"/>
        <w:rPr>
          <w:ins w:id="415" w:author="이 호진" w:date="2021-04-04T18:41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라라벨 프레임워크에는 각각의 Contract에 상응하는 구현체(구현 클래스)가 있습니다. 예를 들어, 라라벨은 다양한 </w:t>
      </w:r>
      <w:r w:rsidRPr="00A01D99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16" w:author="이 호진" w:date="2021-04-04T18:41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>드라이버로 구현된 queue의 구현체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를 가지고 있고, </w:t>
      </w:r>
      <w:hyperlink r:id="rId21" w:history="1">
        <w:r w:rsidRPr="00557C01">
          <w:rPr>
            <w:rStyle w:val="md-plain"/>
            <w:rFonts w:asciiTheme="majorHAnsi" w:eastAsiaTheme="majorHAnsi" w:hAnsiTheme="majorHAnsi" w:cs="Helvetica"/>
            <w:color w:val="4183C4"/>
            <w:sz w:val="20"/>
            <w:szCs w:val="20"/>
            <w:u w:val="single"/>
          </w:rPr>
          <w:t>SwiftMailer</w:t>
        </w:r>
      </w:hyperlink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를 mailer의 구현체로 가지고 있습니다.</w:t>
      </w:r>
    </w:p>
    <w:p w14:paraId="5D54D96A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32206A03" w14:textId="1B259CBD" w:rsidR="00784395" w:rsidRDefault="00784395" w:rsidP="00784395">
      <w:pPr>
        <w:pStyle w:val="md-end-block"/>
        <w:spacing w:before="192" w:beforeAutospacing="0" w:after="192" w:afterAutospacing="0"/>
        <w:rPr>
          <w:ins w:id="417" w:author="이 호진" w:date="2021-04-04T18:42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라라벨의 모든 Contract는 </w:t>
      </w:r>
      <w:hyperlink r:id="rId22" w:history="1">
        <w:r w:rsidRPr="00557C01">
          <w:rPr>
            <w:rStyle w:val="md-plain"/>
            <w:rFonts w:asciiTheme="majorHAnsi" w:eastAsiaTheme="majorHAnsi" w:hAnsiTheme="majorHAnsi" w:cs="Helvetica"/>
            <w:color w:val="4183C4"/>
            <w:sz w:val="20"/>
            <w:szCs w:val="20"/>
            <w:u w:val="single"/>
          </w:rPr>
          <w:t>각각의 Github 저장소</w:t>
        </w:r>
      </w:hyperlink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를 가지고 있습니다. 이것은 별도의 패키지에 의존하지 않는 </w:t>
      </w:r>
      <w:r w:rsidRPr="00A01D99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18" w:author="이 호진" w:date="2021-04-04T18:41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>각각의 단일 패키지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로, 개발자들이 사용할 수 있도록 하는 contract를 위한 하나의 레퍼런스를 제공합니다.</w:t>
      </w:r>
    </w:p>
    <w:p w14:paraId="0CFAC15A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208FD021" w14:textId="77777777" w:rsidR="00784395" w:rsidRPr="0037596C" w:rsidRDefault="00784395" w:rsidP="00784395">
      <w:pPr>
        <w:pStyle w:val="3"/>
        <w:rPr>
          <w:rFonts w:asciiTheme="majorHAnsi" w:eastAsiaTheme="majorHAnsi" w:hAnsiTheme="majorHAnsi" w:cs="Helvetica"/>
          <w:color w:val="333333"/>
          <w:sz w:val="36"/>
          <w:szCs w:val="36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36"/>
          <w:szCs w:val="36"/>
        </w:rPr>
        <w:t>Contracts VS Facades</w:t>
      </w:r>
    </w:p>
    <w:p w14:paraId="48305010" w14:textId="0AD84023" w:rsidR="00784395" w:rsidRDefault="00784395" w:rsidP="00784395">
      <w:pPr>
        <w:pStyle w:val="md-end-block"/>
        <w:spacing w:before="192" w:beforeAutospacing="0" w:after="192" w:afterAutospacing="0"/>
        <w:rPr>
          <w:ins w:id="419" w:author="이 호진" w:date="2021-04-04T18:42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라라벨의 </w:t>
      </w:r>
      <w:hyperlink r:id="rId23" w:history="1">
        <w:r w:rsidRPr="00557C01">
          <w:rPr>
            <w:rStyle w:val="md-plain"/>
            <w:rFonts w:asciiTheme="majorHAnsi" w:eastAsiaTheme="majorHAnsi" w:hAnsiTheme="majorHAnsi" w:cs="Helvetica"/>
            <w:color w:val="4183C4"/>
            <w:sz w:val="20"/>
            <w:szCs w:val="20"/>
            <w:u w:val="single"/>
          </w:rPr>
          <w:t>파사드</w:t>
        </w:r>
      </w:hyperlink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는 서비스 컨테이너 외부에서 타입 힌트나, </w:t>
      </w:r>
      <w:proofErr w:type="gram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contracts 의</w:t>
      </w:r>
      <w:proofErr w:type="gram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의존성 없이도 라라벨의 서비스를 시용할 수 있는 쉬운 방법을 제공합니다.</w:t>
      </w:r>
    </w:p>
    <w:p w14:paraId="25213929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007C59FF" w14:textId="069AA773" w:rsidR="00784395" w:rsidRDefault="00784395" w:rsidP="00784395">
      <w:pPr>
        <w:pStyle w:val="md-end-block"/>
        <w:spacing w:before="192" w:beforeAutospacing="0" w:after="192" w:afterAutospacing="0"/>
        <w:rPr>
          <w:ins w:id="420" w:author="이 호진" w:date="2021-04-04T18:42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클래스 생성자에서 요구하지 않아도 되는 facade와 달리 contracts를 통해 클래스에 대한 명시적 의존성을 </w:t>
      </w:r>
      <w:proofErr w:type="gram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정의 할</w:t>
      </w:r>
      <w:proofErr w:type="gram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수 있습니다. 일부 개발자는 이러한 방식으로 의존성을 명시적으로 정의하는 contracts를 선호하지만 대다수의 개발자는 facades의 편리함을 누리고 있습니다.</w:t>
      </w:r>
    </w:p>
    <w:p w14:paraId="76169A2D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3D95397E" w14:textId="5C25A16A" w:rsidR="00784395" w:rsidRPr="00A01D99" w:rsidRDefault="00784395" w:rsidP="00784395">
      <w:pPr>
        <w:pStyle w:val="md-end-block"/>
        <w:spacing w:before="0" w:beforeAutospacing="0" w:after="0" w:afterAutospacing="0"/>
        <w:rPr>
          <w:ins w:id="421" w:author="이 호진" w:date="2021-04-04T18:43:00Z"/>
          <w:rStyle w:val="md-plain"/>
          <w:rFonts w:asciiTheme="majorHAnsi" w:eastAsiaTheme="majorHAnsi" w:hAnsiTheme="majorHAnsi" w:cs="Helvetica"/>
          <w:i/>
          <w:iCs/>
          <w:color w:val="777777"/>
          <w:sz w:val="20"/>
          <w:szCs w:val="20"/>
          <w:rPrChange w:id="422" w:author="이 호진" w:date="2021-04-04T18:43:00Z">
            <w:rPr>
              <w:ins w:id="423" w:author="이 호진" w:date="2021-04-04T18:43:00Z"/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</w:pPr>
      <w:r w:rsidRPr="00A01D99">
        <w:rPr>
          <w:rStyle w:val="md-plain"/>
          <w:rFonts w:asciiTheme="majorHAnsi" w:eastAsiaTheme="majorHAnsi" w:hAnsiTheme="majorHAnsi" w:cs="Helvetica"/>
          <w:i/>
          <w:iCs/>
          <w:color w:val="777777"/>
          <w:sz w:val="20"/>
          <w:szCs w:val="20"/>
          <w:rPrChange w:id="424" w:author="이 호진" w:date="2021-04-04T18:43:00Z">
            <w:rPr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  <w:t xml:space="preserve">{tip} 대부분의 애플리케이션은 facades나 contract중 선호하는 </w:t>
      </w:r>
      <w:proofErr w:type="spellStart"/>
      <w:r w:rsidRPr="00A01D99">
        <w:rPr>
          <w:rStyle w:val="md-plain"/>
          <w:rFonts w:asciiTheme="majorHAnsi" w:eastAsiaTheme="majorHAnsi" w:hAnsiTheme="majorHAnsi" w:cs="Helvetica"/>
          <w:i/>
          <w:iCs/>
          <w:color w:val="777777"/>
          <w:sz w:val="20"/>
          <w:szCs w:val="20"/>
          <w:rPrChange w:id="425" w:author="이 호진" w:date="2021-04-04T18:43:00Z">
            <w:rPr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  <w:t>어느것을</w:t>
      </w:r>
      <w:proofErr w:type="spellEnd"/>
      <w:r w:rsidRPr="00A01D99">
        <w:rPr>
          <w:rStyle w:val="md-plain"/>
          <w:rFonts w:asciiTheme="majorHAnsi" w:eastAsiaTheme="majorHAnsi" w:hAnsiTheme="majorHAnsi" w:cs="Helvetica"/>
          <w:i/>
          <w:iCs/>
          <w:color w:val="777777"/>
          <w:sz w:val="20"/>
          <w:szCs w:val="20"/>
          <w:rPrChange w:id="426" w:author="이 호진" w:date="2021-04-04T18:43:00Z">
            <w:rPr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  <w:t xml:space="preserve"> 사용해도 무방합니다. 그러나 </w:t>
      </w:r>
      <w:r w:rsidRPr="00A01D99">
        <w:rPr>
          <w:rStyle w:val="md-plain"/>
          <w:rFonts w:asciiTheme="majorHAnsi" w:eastAsiaTheme="majorHAnsi" w:hAnsiTheme="majorHAnsi" w:cs="Helvetica"/>
          <w:b/>
          <w:bCs/>
          <w:i/>
          <w:iCs/>
          <w:color w:val="777777"/>
          <w:sz w:val="20"/>
          <w:szCs w:val="20"/>
          <w:rPrChange w:id="427" w:author="이 호진" w:date="2021-04-04T18:43:00Z">
            <w:rPr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  <w:t>패키지를 빌드</w:t>
      </w:r>
      <w:r w:rsidRPr="00A01D99">
        <w:rPr>
          <w:rStyle w:val="md-plain"/>
          <w:rFonts w:asciiTheme="majorHAnsi" w:eastAsiaTheme="majorHAnsi" w:hAnsiTheme="majorHAnsi" w:cs="Helvetica"/>
          <w:i/>
          <w:iCs/>
          <w:color w:val="777777"/>
          <w:sz w:val="20"/>
          <w:szCs w:val="20"/>
          <w:rPrChange w:id="428" w:author="이 호진" w:date="2021-04-04T18:43:00Z">
            <w:rPr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  <w:t xml:space="preserve">하는 경우 패키지 컨텍스트에서 테스트하기 쉽기 때문에 </w:t>
      </w:r>
      <w:r w:rsidRPr="00A01D99">
        <w:rPr>
          <w:rStyle w:val="md-plain"/>
          <w:rFonts w:asciiTheme="majorHAnsi" w:eastAsiaTheme="majorHAnsi" w:hAnsiTheme="majorHAnsi" w:cs="Helvetica"/>
          <w:b/>
          <w:bCs/>
          <w:i/>
          <w:iCs/>
          <w:color w:val="777777"/>
          <w:sz w:val="20"/>
          <w:szCs w:val="20"/>
          <w:rPrChange w:id="429" w:author="이 호진" w:date="2021-04-04T18:43:00Z">
            <w:rPr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  <w:t>contract 사용을 강력하게 고려</w:t>
      </w:r>
      <w:r w:rsidRPr="00A01D99">
        <w:rPr>
          <w:rStyle w:val="md-plain"/>
          <w:rFonts w:asciiTheme="majorHAnsi" w:eastAsiaTheme="majorHAnsi" w:hAnsiTheme="majorHAnsi" w:cs="Helvetica"/>
          <w:i/>
          <w:iCs/>
          <w:color w:val="777777"/>
          <w:sz w:val="20"/>
          <w:szCs w:val="20"/>
          <w:rPrChange w:id="430" w:author="이 호진" w:date="2021-04-04T18:43:00Z">
            <w:rPr>
              <w:rStyle w:val="md-plain"/>
              <w:rFonts w:asciiTheme="majorHAnsi" w:eastAsiaTheme="majorHAnsi" w:hAnsiTheme="majorHAnsi" w:cs="Helvetica"/>
              <w:color w:val="777777"/>
              <w:sz w:val="20"/>
              <w:szCs w:val="20"/>
            </w:rPr>
          </w:rPrChange>
        </w:rPr>
        <w:t>해야합니다.</w:t>
      </w:r>
    </w:p>
    <w:p w14:paraId="2AAE3D18" w14:textId="796A9689" w:rsidR="00A01D99" w:rsidRDefault="00A01D99" w:rsidP="00784395">
      <w:pPr>
        <w:pStyle w:val="md-end-block"/>
        <w:spacing w:before="0" w:beforeAutospacing="0" w:after="0" w:afterAutospacing="0"/>
        <w:rPr>
          <w:ins w:id="431" w:author="이 호진" w:date="2021-04-04T18:43:00Z"/>
          <w:rStyle w:val="md-plain"/>
          <w:rFonts w:asciiTheme="majorHAnsi" w:eastAsiaTheme="majorHAnsi" w:hAnsiTheme="majorHAnsi" w:cs="Helvetica"/>
          <w:color w:val="777777"/>
          <w:sz w:val="20"/>
          <w:szCs w:val="20"/>
        </w:rPr>
      </w:pPr>
    </w:p>
    <w:p w14:paraId="091DF74A" w14:textId="77777777" w:rsidR="00A01D99" w:rsidRPr="00557C01" w:rsidRDefault="00A01D99" w:rsidP="00784395">
      <w:pPr>
        <w:pStyle w:val="md-end-block"/>
        <w:spacing w:before="0" w:beforeAutospacing="0" w:after="0" w:afterAutospacing="0"/>
        <w:rPr>
          <w:rFonts w:asciiTheme="majorHAnsi" w:eastAsiaTheme="majorHAnsi" w:hAnsiTheme="majorHAnsi" w:cs="Helvetica" w:hint="eastAsia"/>
          <w:color w:val="777777"/>
          <w:sz w:val="20"/>
          <w:szCs w:val="20"/>
        </w:rPr>
      </w:pPr>
    </w:p>
    <w:p w14:paraId="20CB76E9" w14:textId="4179D4E5" w:rsidR="00784395" w:rsidRPr="0037596C" w:rsidRDefault="00784395" w:rsidP="00784395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5.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2.Contracts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 xml:space="preserve"> 사용 시기</w:t>
      </w:r>
    </w:p>
    <w:p w14:paraId="389D894F" w14:textId="77777777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다른 곳에서 </w:t>
      </w:r>
      <w:proofErr w:type="gram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논의 된</w:t>
      </w:r>
      <w:proofErr w:type="gram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것처럼, contract나 facade를 사용하기로 한 결정의 대부분은 개인적인 취향과 개발 팀의 취향에 달려 있습니다. contract와 facades 모두 강력하고 잘 </w:t>
      </w:r>
      <w:proofErr w:type="gram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테스트 된</w:t>
      </w:r>
      <w:proofErr w:type="gram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Laravel 애플리케이션을 작성하는 데 사용할 수 있습니다. 클래스가 제 역할을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하는데에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contract와 facades를 사용하는 데는 실제적인 차이점이 거의 없습니다.</w:t>
      </w:r>
    </w:p>
    <w:p w14:paraId="0EA96C2D" w14:textId="08376027" w:rsidR="00784395" w:rsidRDefault="00784395" w:rsidP="00784395">
      <w:pPr>
        <w:pStyle w:val="md-end-block"/>
        <w:spacing w:before="192" w:beforeAutospacing="0" w:after="192" w:afterAutospacing="0"/>
        <w:rPr>
          <w:ins w:id="432" w:author="이 호진" w:date="2021-04-04T18:44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그러나 계약(contracts)과 관련하여 몇 가지 의문을 떠올릴 수도 있습니다. 예를 들어, 인터페이스를 사용하는 이유는 무엇인가? 인터페이스를 더 복잡하게 사용하고 있지는 않은가? 입니다. 다음의 </w:t>
      </w:r>
      <w:r w:rsidRPr="00557C01">
        <w:rPr>
          <w:rStyle w:val="md-plain"/>
          <w:rFonts w:asciiTheme="majorHAnsi" w:eastAsiaTheme="majorHAnsi" w:hAnsiTheme="majorHAnsi" w:cs="Helvetica"/>
          <w:i/>
          <w:iCs/>
          <w:color w:val="333333"/>
          <w:sz w:val="20"/>
          <w:szCs w:val="20"/>
        </w:rPr>
        <w:t>느슨한 결합 및 단순성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부분에서 인터페이스를 사용하는 이유를 설명합니다.</w:t>
      </w:r>
    </w:p>
    <w:p w14:paraId="4F707190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14A7B0F9" w14:textId="77777777" w:rsidR="00784395" w:rsidRPr="0037596C" w:rsidRDefault="00784395" w:rsidP="00784395">
      <w:pPr>
        <w:pStyle w:val="3"/>
        <w:rPr>
          <w:rFonts w:asciiTheme="majorHAnsi" w:eastAsiaTheme="majorHAnsi" w:hAnsiTheme="majorHAnsi" w:cs="Helvetica"/>
          <w:color w:val="333333"/>
          <w:sz w:val="36"/>
          <w:szCs w:val="36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36"/>
          <w:szCs w:val="36"/>
        </w:rPr>
        <w:t>느슨한 결합</w:t>
      </w:r>
    </w:p>
    <w:p w14:paraId="003D03E6" w14:textId="77777777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우선, 한 캐시 구현체에 강하게 결합돼 있는 코드를 살펴봅시다.</w:t>
      </w:r>
    </w:p>
    <w:p w14:paraId="3FCB2DF3" w14:textId="77777777" w:rsidR="00784395" w:rsidRPr="00557C01" w:rsidRDefault="00784395" w:rsidP="0078439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0"/>
          <w:szCs w:val="20"/>
        </w:rPr>
      </w:pPr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&lt;?php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namespace App\Orders;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class Repository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The cache instance.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lastRenderedPageBreak/>
        <w:t>  protected $cache;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Create a new repository instance.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@param \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SomePackage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\Cache\Memcached $cache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@return void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public function __construct(\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SomePackage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\Cache\Memcached $cache)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  $this-&gt;cache = $cache;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}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Retrieve an Order by ID.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@param int $id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@return Order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public function find($id)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  if ($this-&gt;cache-&gt;has($id)) 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      //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  }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}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}</w:t>
      </w:r>
    </w:p>
    <w:p w14:paraId="70AEA13C" w14:textId="77777777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이 클래스의 코드는 주어진 캐시 구현체와 밀접하게 결합돼 있습니다. 특정 패키지 벤더의 캐시 구상클래스에 의존하기 때문에 이 코드는 캐시 클래스와 밀접하게 결합돼 있는 것입니다. 만약 이 패키지의 API가 변경되면 예시로든 이 코드 또한 변경되어야 합니다.</w:t>
      </w:r>
    </w:p>
    <w:p w14:paraId="766C80D7" w14:textId="27C18066" w:rsidR="00784395" w:rsidRDefault="00784395" w:rsidP="00784395">
      <w:pPr>
        <w:pStyle w:val="md-end-block"/>
        <w:spacing w:before="192" w:beforeAutospacing="0" w:after="192" w:afterAutospacing="0"/>
        <w:rPr>
          <w:ins w:id="433" w:author="이 호진" w:date="2021-04-04T18:44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또한, 코드가 사용하는 캐시(Memcached)를 다른 것(Redis)으로 변경하고자 하는 경우, 역시나 Repository 클래스를 다시 수정해야만 할 것입니다. 저장소 클래스는 누가 어떻게 데이터를 제공하는지에 대한 정보를 너무 많이 가지고 있어서는 안 됩니다.</w:t>
      </w:r>
    </w:p>
    <w:p w14:paraId="45678FC9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3B97B6A9" w14:textId="77777777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</w:rPr>
        <w:t>이렇게 접근하는 대신, 특정 벤더에 구속되지 않고 단순한 인터페이스에 의존하도록 하여 코드를 개선할 수 있습니다.</w:t>
      </w:r>
    </w:p>
    <w:p w14:paraId="4647434B" w14:textId="77777777" w:rsidR="00784395" w:rsidRPr="00557C01" w:rsidRDefault="00784395" w:rsidP="0078439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0"/>
          <w:szCs w:val="20"/>
        </w:rPr>
      </w:pPr>
      <w:r w:rsidRPr="00557C01">
        <w:rPr>
          <w:rFonts w:asciiTheme="majorHAnsi" w:eastAsiaTheme="majorHAnsi" w:hAnsiTheme="majorHAnsi"/>
          <w:color w:val="333333"/>
          <w:sz w:val="20"/>
          <w:szCs w:val="20"/>
        </w:rPr>
        <w:lastRenderedPageBreak/>
        <w:t>&lt;?php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namespace App\Orders;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use Illuminate\Contracts\Cache\Repository as Cache;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class Repository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The cache instance.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protected $cache;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Create a new repository instance.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@param Cache $cache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@return void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public function __</w:t>
      </w:r>
      <w:proofErr w:type="gram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construct(</w:t>
      </w:r>
      <w:proofErr w:type="gram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Cache $cache)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  $this-&gt;cache = $cache;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}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}</w:t>
      </w:r>
    </w:p>
    <w:p w14:paraId="36ED5C2E" w14:textId="3103FDD8" w:rsidR="00784395" w:rsidRDefault="00784395" w:rsidP="00784395">
      <w:pPr>
        <w:pStyle w:val="md-end-block"/>
        <w:spacing w:before="192" w:beforeAutospacing="0" w:after="192" w:afterAutospacing="0"/>
        <w:rPr>
          <w:ins w:id="434" w:author="이 호진" w:date="2021-04-04T18:45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이제 코드는 어떤 특정 벤더, 심지어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라라벨과도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결합되지 않습니다. Contract는 구현체를 가지지 않고, 의존성도 없기 때문에, 주어진 Contract의 다른 구현체를 쉽게 작성할 수 있습니다. 캐시를 사용하는 코드를 수정하지 않고도 캐시 구현체를 대체할 수 있습니다.</w:t>
      </w:r>
    </w:p>
    <w:p w14:paraId="012E098F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4AF61293" w14:textId="77777777" w:rsidR="00784395" w:rsidRPr="0037596C" w:rsidRDefault="00784395" w:rsidP="00784395">
      <w:pPr>
        <w:pStyle w:val="3"/>
        <w:rPr>
          <w:rFonts w:asciiTheme="majorHAnsi" w:eastAsiaTheme="majorHAnsi" w:hAnsiTheme="majorHAnsi" w:cs="Helvetica"/>
          <w:color w:val="333333"/>
          <w:sz w:val="36"/>
          <w:szCs w:val="36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36"/>
          <w:szCs w:val="36"/>
        </w:rPr>
        <w:t>단순함</w:t>
      </w:r>
    </w:p>
    <w:p w14:paraId="5D335E47" w14:textId="77777777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라라벨의 모든 서비스들이 단순한 인터페이스로 보기 좋게 정의돼 있기 때문에, 그 서비스들에 의해 제공되는 기능을 알아내는 것이 매우 쉽습니다. </w:t>
      </w:r>
      <w:r w:rsidRPr="00557C01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</w:rPr>
        <w:t>Contract들이 프레임워크의 기능들에 대한 간결한 도큐먼트의 역할을 하는 것입니다.</w:t>
      </w:r>
    </w:p>
    <w:p w14:paraId="16B4B192" w14:textId="5E316E5E" w:rsidR="00784395" w:rsidRDefault="00784395" w:rsidP="00784395">
      <w:pPr>
        <w:pStyle w:val="md-end-block"/>
        <w:spacing w:before="192" w:beforeAutospacing="0" w:after="192" w:afterAutospacing="0"/>
        <w:rPr>
          <w:ins w:id="435" w:author="이 호진" w:date="2021-04-04T18:45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lastRenderedPageBreak/>
        <w:t>또한, 여러분이 간단한 인터페이스에 의존하게 되면, 여러분의 코드는 이해하거나 유지 보수하기가 더 쉬워집니다. 크고 복잡한 클래스에서 사용할 수 있는 메소드들을 훑어보는 대신, 단순하고 깨끗한 인터페이스를 참고할 수 있습니다.</w:t>
      </w:r>
    </w:p>
    <w:p w14:paraId="2963E790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2D0CF778" w14:textId="7F56F340" w:rsidR="00784395" w:rsidRPr="0037596C" w:rsidRDefault="00784395" w:rsidP="00784395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5.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3.Contract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 xml:space="preserve"> 레퍼런스</w:t>
      </w:r>
    </w:p>
    <w:p w14:paraId="657E90BB" w14:textId="77777777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그럼 어떻게 Contract의 구현체를 얻을 수 있을까요? 사실 매우 간단합니다.</w:t>
      </w:r>
    </w:p>
    <w:p w14:paraId="4383437B" w14:textId="78B75554" w:rsidR="00784395" w:rsidRDefault="00784395" w:rsidP="00784395">
      <w:pPr>
        <w:pStyle w:val="md-end-block"/>
        <w:spacing w:before="192" w:beforeAutospacing="0" w:after="192" w:afterAutospacing="0"/>
        <w:rPr>
          <w:ins w:id="436" w:author="이 호진" w:date="2021-04-04T18:46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라라벨에 있는 여러 종류의 클래스들은 컨트롤러,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이벤트리스너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, 미들웨어, 큐 작업,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라우트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클로저들을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관리하는 </w:t>
      </w:r>
      <w:r w:rsidRPr="00A01D99">
        <w:rPr>
          <w:rStyle w:val="md-meta-i-c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37" w:author="이 호진" w:date="2021-04-04T18:46:00Z">
            <w:rPr>
              <w:rStyle w:val="md-meta-i-c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fldChar w:fldCharType="begin"/>
      </w:r>
      <w:r w:rsidRPr="00A01D99">
        <w:rPr>
          <w:rStyle w:val="md-meta-i-c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38" w:author="이 호진" w:date="2021-04-04T18:46:00Z">
            <w:rPr>
              <w:rStyle w:val="md-meta-i-c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instrText xml:space="preserve"> HYPERLINK "https://laravel.kr/docs/8.x/container" </w:instrText>
      </w:r>
      <w:r w:rsidRPr="00A01D99">
        <w:rPr>
          <w:rStyle w:val="md-meta-i-c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39" w:author="이 호진" w:date="2021-04-04T18:46:00Z">
            <w:rPr>
              <w:rStyle w:val="md-meta-i-c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fldChar w:fldCharType="separate"/>
      </w:r>
      <w:r w:rsidRPr="00A01D99">
        <w:rPr>
          <w:rStyle w:val="md-plain"/>
          <w:rFonts w:asciiTheme="majorHAnsi" w:eastAsiaTheme="majorHAnsi" w:hAnsiTheme="majorHAnsi" w:cs="Helvetica"/>
          <w:b/>
          <w:bCs/>
          <w:color w:val="4183C4"/>
          <w:sz w:val="20"/>
          <w:szCs w:val="20"/>
          <w:u w:val="single"/>
          <w:rPrChange w:id="440" w:author="이 호진" w:date="2021-04-04T18:46:00Z">
            <w:rPr>
              <w:rStyle w:val="md-plain"/>
              <w:rFonts w:asciiTheme="majorHAnsi" w:eastAsiaTheme="majorHAnsi" w:hAnsiTheme="majorHAnsi" w:cs="Helvetica"/>
              <w:color w:val="4183C4"/>
              <w:sz w:val="20"/>
              <w:szCs w:val="20"/>
              <w:u w:val="single"/>
            </w:rPr>
          </w:rPrChange>
        </w:rPr>
        <w:t>서비스 컨테이너</w:t>
      </w:r>
      <w:r w:rsidRPr="00A01D99">
        <w:rPr>
          <w:rStyle w:val="md-meta-i-c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41" w:author="이 호진" w:date="2021-04-04T18:46:00Z">
            <w:rPr>
              <w:rStyle w:val="md-meta-i-c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fldChar w:fldCharType="end"/>
      </w:r>
      <w:r w:rsidRPr="00A01D99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42" w:author="이 호진" w:date="2021-04-04T18:46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>를 통해 의존성 해결(resolve)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되고 있습니다. 따라서 의존성이 해결되는 어떤 클래스가 특정 Contract의 구현체를 얻으려면 그 클래스의 </w:t>
      </w:r>
      <w:r w:rsidRPr="00A01D99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43" w:author="이 호진" w:date="2021-04-04T18:46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 xml:space="preserve">생성자에 그 인터페이스를 "type-hint"로 </w:t>
      </w:r>
      <w:proofErr w:type="spellStart"/>
      <w:r w:rsidRPr="00A01D99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44" w:author="이 호진" w:date="2021-04-04T18:46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>지정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해놓으면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됩니다</w:t>
      </w:r>
    </w:p>
    <w:p w14:paraId="2C516570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 w:hint="eastAsia"/>
          <w:color w:val="333333"/>
          <w:sz w:val="20"/>
          <w:szCs w:val="20"/>
        </w:rPr>
      </w:pPr>
    </w:p>
    <w:p w14:paraId="1DC08E97" w14:textId="77777777" w:rsidR="00784395" w:rsidRPr="00557C01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그 예로 아래의 이벤트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리스너를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보겠습니다.</w:t>
      </w:r>
    </w:p>
    <w:p w14:paraId="7F2B0693" w14:textId="77777777" w:rsidR="00784395" w:rsidRPr="00557C01" w:rsidRDefault="00784395" w:rsidP="00784395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Theme="majorHAnsi" w:eastAsiaTheme="majorHAnsi" w:hAnsiTheme="majorHAnsi"/>
          <w:color w:val="333333"/>
          <w:sz w:val="20"/>
          <w:szCs w:val="20"/>
        </w:rPr>
      </w:pPr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&lt;?php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namespace App\Listeners;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use App\Events\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OrderWasPlaced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use App\Models\User;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use Illuminate\Contracts\Redis\Factory;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 xml:space="preserve">class 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CacheOrderInformation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The Redis factory implementation.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protected $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redis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Create a new event handler instance.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@param Factory $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redis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@return void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lastRenderedPageBreak/>
        <w:t>  public function __construct(</w:t>
      </w:r>
      <w:r w:rsidRPr="00A01D99">
        <w:rPr>
          <w:rFonts w:asciiTheme="majorHAnsi" w:eastAsiaTheme="majorHAnsi" w:hAnsiTheme="majorHAnsi"/>
          <w:color w:val="333333"/>
          <w:sz w:val="20"/>
          <w:szCs w:val="20"/>
          <w:highlight w:val="lightGray"/>
          <w:rPrChange w:id="445" w:author="이 호진" w:date="2021-04-04T18:47:00Z">
            <w:rPr>
              <w:rFonts w:asciiTheme="majorHAnsi" w:eastAsiaTheme="majorHAnsi" w:hAnsiTheme="majorHAnsi"/>
              <w:color w:val="333333"/>
              <w:sz w:val="20"/>
              <w:szCs w:val="20"/>
            </w:rPr>
          </w:rPrChange>
        </w:rPr>
        <w:t>Factory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t xml:space="preserve"> $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redis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)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  $this-&gt;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redis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 xml:space="preserve"> = $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redis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;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}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​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/**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Handle the event.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 xml:space="preserve">    * @param 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OrderWasPlaced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 xml:space="preserve"> $event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 @return void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*/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public function handle(</w:t>
      </w:r>
      <w:proofErr w:type="spellStart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>OrderWasPlaced</w:t>
      </w:r>
      <w:proofErr w:type="spellEnd"/>
      <w:r w:rsidRPr="00557C01">
        <w:rPr>
          <w:rFonts w:asciiTheme="majorHAnsi" w:eastAsiaTheme="majorHAnsi" w:hAnsiTheme="majorHAnsi"/>
          <w:color w:val="333333"/>
          <w:sz w:val="20"/>
          <w:szCs w:val="20"/>
        </w:rPr>
        <w:t xml:space="preserve"> $event)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{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    //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  }</w:t>
      </w:r>
      <w:r w:rsidRPr="00557C01">
        <w:rPr>
          <w:rFonts w:asciiTheme="majorHAnsi" w:eastAsiaTheme="majorHAnsi" w:hAnsiTheme="majorHAnsi"/>
          <w:color w:val="333333"/>
          <w:sz w:val="20"/>
          <w:szCs w:val="20"/>
        </w:rPr>
        <w:br/>
        <w:t>}</w:t>
      </w:r>
    </w:p>
    <w:p w14:paraId="30A83FCC" w14:textId="64B4B66A" w:rsidR="00784395" w:rsidRDefault="00784395" w:rsidP="00784395">
      <w:pPr>
        <w:pStyle w:val="md-end-block"/>
        <w:spacing w:before="192" w:beforeAutospacing="0" w:after="192" w:afterAutospacing="0"/>
        <w:rPr>
          <w:ins w:id="446" w:author="이 호진" w:date="2021-04-04T18:47:00Z"/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</w:pP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이벤트리스너가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의존성 해결될 때, 서비스 컨테이너는 클래스의 </w:t>
      </w:r>
      <w:r w:rsidRPr="00A01D99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47" w:author="이 호진" w:date="2021-04-04T18:46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 xml:space="preserve">생성자에 있는 </w:t>
      </w:r>
      <w:proofErr w:type="spellStart"/>
      <w:r w:rsidRPr="00A01D99">
        <w:rPr>
          <w:rStyle w:val="md-plain"/>
          <w:rFonts w:asciiTheme="majorHAnsi" w:eastAsiaTheme="majorHAnsi" w:hAnsiTheme="majorHAnsi" w:cs="Helvetica"/>
          <w:b/>
          <w:bCs/>
          <w:color w:val="333333"/>
          <w:sz w:val="20"/>
          <w:szCs w:val="20"/>
          <w:rPrChange w:id="448" w:author="이 호진" w:date="2021-04-04T18:46:00Z">
            <w:rPr>
              <w:rStyle w:val="md-plain"/>
              <w:rFonts w:asciiTheme="majorHAnsi" w:eastAsiaTheme="majorHAnsi" w:hAnsiTheme="majorHAnsi" w:cs="Helvetica"/>
              <w:color w:val="333333"/>
              <w:sz w:val="20"/>
              <w:szCs w:val="20"/>
            </w:rPr>
          </w:rPrChange>
        </w:rPr>
        <w:t>타입힌트</w:t>
      </w:r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를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 읽고, 그에 적합한 값을 주입해 줍니다. 서비스 컨테이너에 무언가를 등록하는 것에 대하여 더 </w:t>
      </w:r>
      <w:proofErr w:type="spellStart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알고싶다면</w:t>
      </w:r>
      <w:proofErr w:type="spellEnd"/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 xml:space="preserve">, </w:t>
      </w:r>
      <w:hyperlink r:id="rId24" w:history="1">
        <w:r w:rsidRPr="00557C01">
          <w:rPr>
            <w:rStyle w:val="md-plain"/>
            <w:rFonts w:asciiTheme="majorHAnsi" w:eastAsiaTheme="majorHAnsi" w:hAnsiTheme="majorHAnsi" w:cs="Helvetica"/>
            <w:color w:val="4183C4"/>
            <w:sz w:val="20"/>
            <w:szCs w:val="20"/>
            <w:u w:val="single"/>
          </w:rPr>
          <w:t>이 문서</w:t>
        </w:r>
      </w:hyperlink>
      <w:r w:rsidRPr="00557C01">
        <w:rPr>
          <w:rStyle w:val="md-plain"/>
          <w:rFonts w:asciiTheme="majorHAnsi" w:eastAsiaTheme="majorHAnsi" w:hAnsiTheme="majorHAnsi" w:cs="Helvetica"/>
          <w:color w:val="333333"/>
          <w:sz w:val="20"/>
          <w:szCs w:val="20"/>
        </w:rPr>
        <w:t>를 보시기 바랍니다.</w:t>
      </w:r>
    </w:p>
    <w:p w14:paraId="03C6F57A" w14:textId="77777777" w:rsidR="00A01D99" w:rsidRPr="00557C01" w:rsidRDefault="00A01D99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  <w:sz w:val="20"/>
          <w:szCs w:val="20"/>
        </w:rPr>
      </w:pPr>
    </w:p>
    <w:p w14:paraId="41A43B78" w14:textId="46465B70" w:rsidR="00784395" w:rsidRPr="0037596C" w:rsidRDefault="00784395" w:rsidP="00784395">
      <w:pPr>
        <w:pStyle w:val="2"/>
        <w:pBdr>
          <w:bottom w:val="single" w:sz="6" w:space="0" w:color="EEEEEE"/>
        </w:pBdr>
        <w:rPr>
          <w:rFonts w:asciiTheme="majorHAnsi" w:eastAsiaTheme="majorHAnsi" w:hAnsiTheme="majorHAnsi" w:cs="Helvetica"/>
          <w:color w:val="333333"/>
          <w:sz w:val="42"/>
          <w:szCs w:val="42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5.</w:t>
      </w:r>
      <w:proofErr w:type="gramStart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>4.Contract</w:t>
      </w:r>
      <w:proofErr w:type="gramEnd"/>
      <w:r w:rsidRPr="0037596C">
        <w:rPr>
          <w:rStyle w:val="md-plain"/>
          <w:rFonts w:asciiTheme="majorHAnsi" w:eastAsiaTheme="majorHAnsi" w:hAnsiTheme="majorHAnsi" w:cs="Helvetica"/>
          <w:color w:val="333333"/>
          <w:sz w:val="42"/>
          <w:szCs w:val="42"/>
        </w:rPr>
        <w:t xml:space="preserve"> 참조</w:t>
      </w:r>
    </w:p>
    <w:p w14:paraId="548A3393" w14:textId="77777777" w:rsidR="00784395" w:rsidRPr="0037596C" w:rsidRDefault="00784395" w:rsidP="00784395">
      <w:pPr>
        <w:pStyle w:val="md-end-block"/>
        <w:spacing w:before="192" w:beforeAutospacing="0" w:after="192" w:afterAutospacing="0"/>
        <w:rPr>
          <w:rFonts w:asciiTheme="majorHAnsi" w:eastAsiaTheme="majorHAnsi" w:hAnsiTheme="majorHAnsi" w:cs="Helvetica"/>
          <w:color w:val="333333"/>
        </w:rPr>
      </w:pPr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아래는 대부분의 라라벨 Contract와 그에 대응되는 </w:t>
      </w:r>
      <w:proofErr w:type="spellStart"/>
      <w:r w:rsidRPr="0037596C">
        <w:rPr>
          <w:rStyle w:val="md-plain"/>
          <w:rFonts w:asciiTheme="majorHAnsi" w:eastAsiaTheme="majorHAnsi" w:hAnsiTheme="majorHAnsi" w:cs="Helvetica"/>
          <w:color w:val="333333"/>
        </w:rPr>
        <w:t>파사드들의</w:t>
      </w:r>
      <w:proofErr w:type="spellEnd"/>
      <w:r w:rsidRPr="0037596C">
        <w:rPr>
          <w:rStyle w:val="md-plain"/>
          <w:rFonts w:asciiTheme="majorHAnsi" w:eastAsiaTheme="majorHAnsi" w:hAnsiTheme="majorHAnsi" w:cs="Helvetica"/>
          <w:color w:val="333333"/>
        </w:rPr>
        <w:t xml:space="preserve"> 레퍼런스입니다.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449" w:author="이 호진" w:date="2021-04-04T18:48:00Z">
          <w:tblPr>
            <w:tblW w:w="1074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7265"/>
        <w:gridCol w:w="3075"/>
        <w:tblGridChange w:id="450">
          <w:tblGrid>
            <w:gridCol w:w="7265"/>
            <w:gridCol w:w="3475"/>
          </w:tblGrid>
        </w:tblGridChange>
      </w:tblGrid>
      <w:tr w:rsidR="00784395" w:rsidRPr="0037596C" w14:paraId="37C1CC26" w14:textId="77777777" w:rsidTr="00A01D99">
        <w:trPr>
          <w:tblHeader/>
          <w:trPrChange w:id="451" w:author="이 호진" w:date="2021-04-04T18:48:00Z">
            <w:trPr>
              <w:tblHeader/>
            </w:trPr>
          </w:trPrChange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nil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4E96518" w14:textId="77777777" w:rsidR="00784395" w:rsidRPr="0037596C" w:rsidRDefault="00784395">
            <w:pPr>
              <w:jc w:val="center"/>
              <w:rPr>
                <w:rFonts w:asciiTheme="majorHAnsi" w:eastAsiaTheme="majorHAnsi" w:hAnsiTheme="majorHAnsi" w:cs="굴림"/>
                <w:b/>
                <w:bCs/>
              </w:rPr>
            </w:pPr>
            <w:r w:rsidRPr="0037596C">
              <w:rPr>
                <w:rStyle w:val="md-plain"/>
                <w:rFonts w:asciiTheme="majorHAnsi" w:eastAsiaTheme="majorHAnsi" w:hAnsiTheme="majorHAnsi"/>
                <w:b/>
                <w:bCs/>
              </w:rPr>
              <w:t>Contract</w:t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nil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8D829A1" w14:textId="77777777" w:rsidR="00784395" w:rsidRPr="0037596C" w:rsidRDefault="0078439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37596C">
              <w:rPr>
                <w:rStyle w:val="md-plain"/>
                <w:rFonts w:asciiTheme="majorHAnsi" w:eastAsiaTheme="majorHAnsi" w:hAnsiTheme="majorHAnsi"/>
                <w:b/>
                <w:bCs/>
              </w:rPr>
              <w:t>References Facade</w:t>
            </w:r>
          </w:p>
        </w:tc>
      </w:tr>
      <w:tr w:rsidR="00784395" w:rsidRPr="0037596C" w14:paraId="195C0456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0C18C4C" w14:textId="77777777" w:rsidR="00784395" w:rsidRPr="0037596C" w:rsidRDefault="00784395">
            <w:pPr>
              <w:jc w:val="left"/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"https://github.com/illuminate/contracts/blob/8.x/Auth/Access/Authorizable.php"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Illuminate\Contracts\Auth\Access\Authorizable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C3005D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0519F010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A1F0FCF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"https://github.com/illuminate/contracts/blob/8.x/Auth/Access/Gate.php"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Illuminate\Contracts\Auth\Access\Gate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4AE7DB9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Gate</w:t>
            </w:r>
          </w:p>
        </w:tc>
      </w:tr>
      <w:tr w:rsidR="00784395" w:rsidRPr="0037596C" w14:paraId="7ACA676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F1B3EB9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"https://github.com/illuminate/contracts/blob/8.x/Auth/Authenticatable.php"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Illuminate\Contracts\Auth\Authenticatable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5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3421FC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5D6D2C9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1ED4D75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"https://github.com/illuminate/contracts/blob/8.x/Auth/CanResetPassword.php"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Illuminate\Contracts\Auth\CanResetPassword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C14B29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403A91D7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053E496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lastRenderedPageBreak/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D75188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Auth</w:t>
            </w:r>
          </w:p>
        </w:tc>
      </w:tr>
      <w:tr w:rsidR="00784395" w:rsidRPr="0037596C" w14:paraId="45095620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1F9B1C2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"https://github.com/illuminate/contracts/blob/8.x/Auth/Guard.php"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Illuminate\Contracts\Auth\Guard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325325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Auth::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guard()</w:t>
            </w:r>
          </w:p>
        </w:tc>
      </w:tr>
      <w:tr w:rsidR="00784395" w:rsidRPr="0037596C" w14:paraId="316BEBCF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239E2A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"https://github.com/illuminate/contracts/blob/8.x/Auth/PasswordBroker.php"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Illuminate\Contracts\Auth\PasswordBroker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1B8965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Password::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broker()</w:t>
            </w:r>
          </w:p>
        </w:tc>
      </w:tr>
      <w:tr w:rsidR="00784395" w:rsidRPr="0037596C" w14:paraId="685E547B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4422F2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"https://github.com/illuminate/contracts/blob/8.x/Auth/PasswordBrokerFactory.php"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Illuminate\Contracts\Auth\PasswordBrokerFactory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6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A16D10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Password</w:t>
            </w:r>
          </w:p>
        </w:tc>
      </w:tr>
      <w:tr w:rsidR="00784395" w:rsidRPr="0037596C" w14:paraId="318CB9E2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5DBE973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"https://github.com/illuminate/contracts/blob/8.x/Auth/StatefulGuard.php"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Illuminate\Contracts\Auth\StatefulGuard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097906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674F9705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EC3D87B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"https://github.com/illuminate/contracts/blob/8.x/Auth/SupportsBasicAuth.php"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Illuminate\Contracts\Auth\SupportsBasicAuth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A54EE8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25CC42F0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3617CD2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"https://github.com/illuminate/contracts/blob/8.x/Auth/UserProvider.php"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Illuminate\Contracts\Auth\UserProvider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DFE749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778D8B6E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830C8EE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"https://github.com/illuminate/contracts/blob/8.x/Bus/Dispatcher.php"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Illuminate\Contracts\Bus\Dispatcher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29920D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Bus</w:t>
            </w:r>
          </w:p>
        </w:tc>
      </w:tr>
      <w:tr w:rsidR="00784395" w:rsidRPr="0037596C" w14:paraId="307D06DE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C2AE523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"https://github.com/illuminate/contracts/blob/8.x/Bus/QueueingDispatcher.php"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Illuminate\Contracts\Bus\QueueingDispatcher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7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A53206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Bus::</w:t>
            </w:r>
            <w:proofErr w:type="spellStart"/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dispatchToQueue</w:t>
            </w:r>
            <w:proofErr w:type="spell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()</w:t>
            </w:r>
          </w:p>
        </w:tc>
      </w:tr>
      <w:tr w:rsidR="00784395" w:rsidRPr="0037596C" w14:paraId="735553C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77D41B3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"https://github.com/illuminate/contracts/blob/8.x/Broadcasting/Factory.php"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Illuminate\Contracts\Broadcasting\Factory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B4E3BB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Broadcast</w:t>
            </w:r>
          </w:p>
        </w:tc>
      </w:tr>
      <w:tr w:rsidR="00784395" w:rsidRPr="0037596C" w14:paraId="10F7EE34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B7B44D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"https://github.com/illuminate/contracts/blob/8.x/Broadcasting/Broadcaster.php"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Illuminate\Contracts\Broadcasting\Broadcaster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30CE69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Broadcast::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connection()</w:t>
            </w:r>
          </w:p>
        </w:tc>
      </w:tr>
      <w:tr w:rsidR="00784395" w:rsidRPr="0037596C" w14:paraId="22951427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279FA3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"https://github.com/illuminate/contracts/blob/8.x/Broadcasting/ShouldBroadcast.php"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Illuminate\Contracts\Broadcasting\ShouldBroadcast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C80C1BB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7B0B049E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C32E154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"https://github.com/illuminate/contracts/blob/8.x/Broadcasting/ShouldBroadcastNow.php"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Illuminate\Contracts\Broadcasting\ShouldBroadcastNow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6FB201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7E4F0AC0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0BD21AC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"https://github.com/illuminate/contracts/blob/8.x/Cache/Factory.php"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Illuminate\Contracts\Cache\Factory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8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2C1C27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Cache</w:t>
            </w:r>
          </w:p>
        </w:tc>
      </w:tr>
      <w:tr w:rsidR="00784395" w:rsidRPr="0037596C" w14:paraId="5D857B6D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95C63AF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"https://github.com/illuminate/contracts/blob/8.x/Cache/Lock.php"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Illuminate\Contracts\Cache\Lock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868F4D6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5E942AF7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DCDB96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"https://github.com/illuminate/contracts/blob/8.x/Cache/LockProvider.php"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Illuminate\Contracts\Cache\LockProvider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7E1054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52223452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5412C14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lastRenderedPageBreak/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"https://github.com/illuminate/contracts/blob/8.x/Cache/Repository.php"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Illuminate\Contracts\Cache\Repository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045001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Cache::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driver()</w:t>
            </w:r>
          </w:p>
        </w:tc>
      </w:tr>
      <w:tr w:rsidR="00784395" w:rsidRPr="0037596C" w14:paraId="03135CC0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53E1B30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"https://github.com/illuminate/contracts/blob/8.x/Cache/Store.php"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Illuminate\Contracts\Cache\Store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AA5BB6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26138EA4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8D9EEAB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"https://github.com/illuminate/contracts/blob/8.x/Config/Repository.php"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Illuminate\Contracts\Config\Repository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49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BA5E372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Config</w:t>
            </w:r>
          </w:p>
        </w:tc>
      </w:tr>
      <w:tr w:rsidR="00784395" w:rsidRPr="0037596C" w14:paraId="5E3DB3F1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753F7B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"https://github.com/illuminate/contracts/blob/8.x/Console/Application.php"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Illuminate\Contracts\Console\Application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B5385B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480EEDA9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02D0510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"https://github.com/illuminate/contracts/blob/8.x/Console/Kernel.php"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Illuminate\Contracts\Console\Kernel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A27E87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Artisan</w:t>
            </w:r>
          </w:p>
        </w:tc>
      </w:tr>
      <w:tr w:rsidR="00784395" w:rsidRPr="0037596C" w14:paraId="3E299544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FC043FB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"https://github.com/illuminate/contracts/blob/8.x/Container/Container.php"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Illuminate\Contracts\Container\Container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DFD015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App</w:t>
            </w:r>
          </w:p>
        </w:tc>
      </w:tr>
      <w:tr w:rsidR="00784395" w:rsidRPr="0037596C" w14:paraId="52BD335C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C5014B0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"https://github.com/illuminate/contracts/blob/8.x/Cookie/Factory.php"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Illuminate\Contracts\Cookie\Factory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7368C9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Cookie</w:t>
            </w:r>
          </w:p>
        </w:tc>
      </w:tr>
      <w:tr w:rsidR="00784395" w:rsidRPr="0037596C" w14:paraId="5532A239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F681F79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"https://github.com/illuminate/contracts/blob/8.x/Cookie/QueueingFactory.php"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Illuminate\Contracts\Cookie\QueueingFactory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0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88C30A3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Cookie::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queue()</w:t>
            </w:r>
          </w:p>
        </w:tc>
      </w:tr>
      <w:tr w:rsidR="00784395" w:rsidRPr="0037596C" w14:paraId="12D8A682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28649B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"https://github.com/illuminate/contracts/blob/8.x/Database/ModelIdentifier.php"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Illuminate\Contracts\Database\ModelIdentifier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4C69F43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4C3F9DAC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C78828D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"https://github.com/illuminate/contracts/blob/8.x/Debug/ExceptionHandler.php"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Illuminate\Contracts\Debug\ExceptionHandler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6350CF9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39FBFA59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F90BAEF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"https://github.com/illuminate/contracts/blob/8.x/Encryption/Encrypter.php"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Illuminate\Contracts\Encryption\Encrypter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E60286F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Crypt</w:t>
            </w:r>
          </w:p>
        </w:tc>
      </w:tr>
      <w:tr w:rsidR="00784395" w:rsidRPr="0037596C" w14:paraId="11EB15DC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2C001E0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"https://github.com/illuminate/contracts/blob/8.x/Events/Dispatcher.php"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Illuminate\Contracts\Events\Dispatcher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B14A42C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Event</w:t>
            </w:r>
          </w:p>
        </w:tc>
      </w:tr>
      <w:tr w:rsidR="00784395" w:rsidRPr="0037596C" w14:paraId="2D4BA602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2B265B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"https://github.com/illuminate/contracts/blob/8.x/Filesystem/Cloud.php"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Illuminate\Contracts\Filesystem\Cloud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1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0F54B0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Storage::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cloud()</w:t>
            </w:r>
          </w:p>
        </w:tc>
      </w:tr>
      <w:tr w:rsidR="00784395" w:rsidRPr="0037596C" w14:paraId="7550EA3E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A2C652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"https://github.com/illuminate/contracts/blob/8.x/Filesystem/Factory.php"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Illuminate\Contracts\Filesystem\Factory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4308AF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Storage</w:t>
            </w:r>
          </w:p>
        </w:tc>
      </w:tr>
      <w:tr w:rsidR="00784395" w:rsidRPr="0037596C" w14:paraId="77684441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C3740A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"https://github.com/illuminate/contracts/blob/8.x/Filesystem/Filesystem.php"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Illuminate\Contracts\Filesystem\Filesystem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EB8823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Storage::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disk()</w:t>
            </w:r>
          </w:p>
        </w:tc>
      </w:tr>
      <w:tr w:rsidR="00784395" w:rsidRPr="0037596C" w14:paraId="1E470FF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60F6E5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"https://github.com/illuminate/contracts/blob/8.x/Foundation/Application.php"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Illuminate\Contracts\Foundation\Application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909F69F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App</w:t>
            </w:r>
          </w:p>
        </w:tc>
      </w:tr>
      <w:tr w:rsidR="00784395" w:rsidRPr="0037596C" w14:paraId="75D8F15E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73B9D1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lastRenderedPageBreak/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"https://github.com/illuminate/contracts/blob/8.x/Hashing/Hasher.php"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Illuminate\Contracts\Hashing\Hasher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5075873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Hash</w:t>
            </w:r>
          </w:p>
        </w:tc>
      </w:tr>
      <w:tr w:rsidR="00784395" w:rsidRPr="0037596C" w14:paraId="7BE8B31C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EB088D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"https://github.com/illuminate/contracts/blob/8.x/Http/Kernel.php"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Illuminate\Contracts\Http\Kernel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2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57DF33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494079AF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92C3E79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"https://github.com/illuminate/contracts/blob/8.x/Mail/MailQueue.php"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Illuminate\Contracts\Mail\MailQueue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16560D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Mail::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queue()</w:t>
            </w:r>
          </w:p>
        </w:tc>
      </w:tr>
      <w:tr w:rsidR="00784395" w:rsidRPr="0037596C" w14:paraId="167A2FE4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989122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"https://github.com/illuminate/contracts/blob/8.x/Mail/Mailable.php"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Illuminate\Contracts\Mail\Mailable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A8A4B5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796090F9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88BF007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"https://github.com/illuminate/contracts/blob/8.x/Mail/Mailer.php"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Illuminate\Contracts\Mail\Mailer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B84313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Mail</w:t>
            </w:r>
          </w:p>
        </w:tc>
      </w:tr>
      <w:tr w:rsidR="00784395" w:rsidRPr="0037596C" w14:paraId="6E5C10AD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8A68EA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"https://github.com/illuminate/contracts/blob/8.x/Notifications/Dispatcher.php"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Illuminate\Contracts\Notifications\Dispatcher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8BC642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Notification</w:t>
            </w:r>
          </w:p>
        </w:tc>
      </w:tr>
      <w:tr w:rsidR="00784395" w:rsidRPr="0037596C" w14:paraId="5CCA9EEF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CF8A04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"https://github.com/illuminate/contracts/blob/8.x/Notifications/Factory.php"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Illuminate\Contracts\Notifications\Factory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3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9299F2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Notification</w:t>
            </w:r>
          </w:p>
        </w:tc>
      </w:tr>
      <w:tr w:rsidR="00784395" w:rsidRPr="0037596C" w14:paraId="538B0156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4030E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"https://github.com/illuminate/contracts/blob/8.x/Pagination/LengthAwarePaginator.php"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Illuminate\Contracts\Pagination\LengthAwarePaginator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DA023D3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52389C28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6BF161D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"https://github.com/illuminate/contracts/blob/8.x/Pagination/Paginator.php"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Illuminate\Contracts\Pagination\Paginator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BC0102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5588AC67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0CB8B43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"https://github.com/illuminate/contracts/blob/8.x/Pipeline/Hub.php"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Illuminate\Contracts\Pipeline\Hub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BAA764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7993BA3C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74ADC2F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"https://github.com/illuminate/contracts/blob/8.x/Pipeline/Pipeline.php"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Illuminate\Contracts\Pipeline\Pipeline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DEDDF1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158EC439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35C83F0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"https://github.com/illuminate/contracts/blob/8.x/Queue/EntityResolver.php"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Illuminate\Contracts\Queue\EntityResolver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4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F3E56A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254BB397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10A6EE3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84CCC70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Queue</w:t>
            </w:r>
          </w:p>
        </w:tc>
      </w:tr>
      <w:tr w:rsidR="00784395" w:rsidRPr="0037596C" w14:paraId="3940AEA2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35659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"https://github.com/illuminate/contracts/blob/8.x/Queue/Job.php"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Illuminate\Contracts\Queue\Job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F876BD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15E090AA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1785831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"https://github.com/illuminate/contracts/blob/8.x/Queue/Monitor.php"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Illuminate\Contracts\Queue\Monitor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0DC136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Queue</w:t>
            </w:r>
          </w:p>
        </w:tc>
      </w:tr>
      <w:tr w:rsidR="00784395" w:rsidRPr="0037596C" w14:paraId="3A7F72E1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31A849C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"https://github.com/illuminate/contracts/blob/8.x/Queue/Queue.php"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Illuminate\Contracts\Queue\Queue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B5E44BB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Queue::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connection()</w:t>
            </w:r>
          </w:p>
        </w:tc>
      </w:tr>
      <w:tr w:rsidR="00784395" w:rsidRPr="0037596C" w14:paraId="12724575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666FD60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"https://github.com/illuminate/contracts/blob/8.x/Queue/QueueableCollection.php"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Illuminate\Contracts\Queue\QueueableCollection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5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8132B5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75E83CAA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4DF4A6F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lastRenderedPageBreak/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"https://github.com/illuminate/contracts/blob/8.x/Queue/QueueableEntity.php"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Illuminate\Contracts\Queue\QueueableEntity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5374F4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0CA96A4D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96C2D9B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"https://github.com/illuminate/contracts/blob/8.x/Queue/ShouldQueue.php"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Illuminate\Contracts\Queue\ShouldQueue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61E8A38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7D28F3AB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A5FCB70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"https://github.com/illuminate/contracts/blob/8.x/Redis/Factory.php"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Illuminate\Contracts\Redis\Factory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80C5BC2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Redis</w:t>
            </w:r>
          </w:p>
        </w:tc>
      </w:tr>
      <w:tr w:rsidR="00784395" w:rsidRPr="0037596C" w14:paraId="6BAC777F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718F14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"https://github.com/illuminate/contracts/blob/8.x/Routing/BindingRegistrar.php"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Illuminate\Contracts\Routing\BindingRegistrar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2ED7BA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Route</w:t>
            </w:r>
          </w:p>
        </w:tc>
      </w:tr>
      <w:tr w:rsidR="00784395" w:rsidRPr="0037596C" w14:paraId="47484BB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271433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"https://github.com/illuminate/contracts/blob/8.x/Routing/Registrar.php"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Illuminate\Contracts\Routing\Registrar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6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E2B898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Route</w:t>
            </w:r>
          </w:p>
        </w:tc>
      </w:tr>
      <w:tr w:rsidR="00784395" w:rsidRPr="0037596C" w14:paraId="1BE2F105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B8CE05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"https://github.com/illuminate/contracts/blob/8.x/Routing/ResponseFactory.php"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Illuminate\Contracts\Routing\ResponseFactory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686C93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Response</w:t>
            </w:r>
          </w:p>
        </w:tc>
      </w:tr>
      <w:tr w:rsidR="00784395" w:rsidRPr="0037596C" w14:paraId="1D691A0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C4507B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"https://github.com/illuminate/contracts/blob/8.x/Routing/UrlGenerator.php"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Illuminate\Contracts\Routing\UrlGenerator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F45A21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URL</w:t>
            </w:r>
          </w:p>
        </w:tc>
      </w:tr>
      <w:tr w:rsidR="00784395" w:rsidRPr="0037596C" w14:paraId="06467E62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417B902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"https://github.com/illuminate/contracts/blob/8.x/Routing/UrlRoutable.php"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Illuminate\Contracts\Routing\UrlRoutable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D216C59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3050AD84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96B2661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"https://github.com/illuminate/contracts/blob/8.x/Session/Session.php"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Illuminate\Contracts\Session\Session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EAC3A97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Session::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driver()</w:t>
            </w:r>
          </w:p>
        </w:tc>
      </w:tr>
      <w:tr w:rsidR="00784395" w:rsidRPr="0037596C" w14:paraId="1738ADC8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21D61C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"https://github.com/illuminate/contracts/blob/8.x/Support/Arrayable.php"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Illuminate\Contracts\Support\Arrayable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7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C3C7A9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24626C44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46F95D7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"https://github.com/illuminate/contracts/blob/8.x/Support/Htmlable.php"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Illuminate\Contracts\Support\Htmlable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7D43E2E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30222FB6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EE0226D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"https://github.com/illuminate/contracts/blob/8.x/Support/Jsonable.php"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Illuminate\Contracts\Support\Jsonable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795928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23BB5EC9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A8D3295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"https://github.com/illuminate/contracts/blob/8.x/Support/MessageBag.php"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Illuminate\Contracts\Support\MessageBag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5DA535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6106BF4A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630115F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"https://github.com/illuminate/contracts/blob/8.x/Support/MessageProvider.php"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Illuminate\Contracts\Support\MessageProvider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D1746DF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3C330B85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AE55166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"https://github.com/illuminate/contracts/blob/8.x/Support/Renderable.php"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Illuminate\Contracts\Support\Renderable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8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2A7095E4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0982392E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D4DAFEE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"https://github.com/illuminate/contracts/blob/8.x/Support/Responsable.php"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Illuminate\Contracts\Support\Responsable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863034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144019EF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63D84099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"https://github.com/illuminate/contracts/blob/8.x/Translation/Loader.php"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Illuminate\Contracts\Translation\Loader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A3311D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37152C0D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A2F9B8B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lastRenderedPageBreak/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"https://github.com/illuminate/contracts/blob/8.x/Translation/Translator.php"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Illuminate\Contracts\Translation\Translator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F6F2CC5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Lang</w:t>
            </w:r>
          </w:p>
        </w:tc>
      </w:tr>
      <w:tr w:rsidR="00784395" w:rsidRPr="0037596C" w14:paraId="2B53447C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4247C830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"https://github.com/illuminate/contracts/blob/8.x/Validation/Factory.php"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Illuminate\Contracts\Validation\Factory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6D7AEA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Validator</w:t>
            </w:r>
          </w:p>
        </w:tc>
      </w:tr>
      <w:tr w:rsidR="00784395" w:rsidRPr="0037596C" w14:paraId="68FB13C8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4771566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"https://github.com/illuminate/contracts/blob/8.x/Validation/ImplicitRule.php"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Illuminate\Contracts\Validation\ImplicitRule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59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77CC76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5EA8EA00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0332DD8A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"https://github.com/illuminate/contracts/blob/8.x/Validation/Rule.php"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Illuminate\Contracts\Validation\Rule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169B09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2D71A60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2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1125DB9E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"https://github.com/illuminate/contracts/blob/8.x/Validation/ValidatesWhenResolved.php"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Illuminate\Contracts\Validation\ValidatesWhenResolved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3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466F92A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11566A43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4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7BFA8E56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"https://github.com/illuminate/contracts/blob/8.x/Validation/Validator.php"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Illuminate\Contracts\Validation\Validator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5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63383DC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Validator::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make()</w:t>
            </w:r>
          </w:p>
        </w:tc>
      </w:tr>
      <w:tr w:rsidR="00784395" w:rsidRPr="0037596C" w14:paraId="6D64E376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6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B374FED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"https://github.com/illuminate/contracts/blob/8.x/View/Engine.php"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Illuminate\Contracts\View\Engine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7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4020ACB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</w:p>
        </w:tc>
      </w:tr>
      <w:tr w:rsidR="00784395" w:rsidRPr="0037596C" w14:paraId="01529641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8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2771E47" w14:textId="77777777" w:rsidR="00784395" w:rsidRPr="0037596C" w:rsidRDefault="00784395">
            <w:pPr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"https://github.com/illuminate/contracts/blob/8.x/View/Factory.php"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Illuminate\Contracts\View\Factory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09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shd w:val="clear" w:color="auto" w:fill="F8F8F8"/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ED15FBC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View</w:t>
            </w:r>
          </w:p>
        </w:tc>
      </w:tr>
      <w:tr w:rsidR="00784395" w:rsidRPr="0037596C" w14:paraId="44F1203B" w14:textId="77777777" w:rsidTr="00A01D9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10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585ADEC1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begin"/>
            </w:r>
            <w:r w:rsidRPr="0037596C">
              <w:rPr>
                <w:rStyle w:val="md-meta-i-c"/>
                <w:rFonts w:asciiTheme="majorHAnsi" w:eastAsiaTheme="majorHAnsi" w:hAnsiTheme="majorHAnsi"/>
              </w:rPr>
              <w:instrText xml:space="preserve"> HYPERLINK "https://github.com/illuminate/contracts/blob/8.x/View/View.php" </w:instrTex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separate"/>
            </w:r>
            <w:r w:rsidRPr="0037596C">
              <w:rPr>
                <w:rStyle w:val="md-plain"/>
                <w:rFonts w:asciiTheme="majorHAnsi" w:eastAsiaTheme="majorHAnsi" w:hAnsiTheme="majorHAnsi"/>
                <w:color w:val="4183C4"/>
                <w:u w:val="single"/>
              </w:rPr>
              <w:t>Illuminate\Contracts\View\View</w:t>
            </w:r>
            <w:r w:rsidRPr="0037596C">
              <w:rPr>
                <w:rStyle w:val="md-meta-i-c"/>
                <w:rFonts w:asciiTheme="majorHAnsi" w:eastAsiaTheme="majorHAnsi" w:hAnsiTheme="majorHAnsi"/>
              </w:rPr>
              <w:fldChar w:fldCharType="end"/>
            </w:r>
          </w:p>
        </w:tc>
        <w:tc>
          <w:tcPr>
            <w:tcW w:w="30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  <w:tcPrChange w:id="611" w:author="이 호진" w:date="2021-04-04T18:48:00Z">
              <w:tcPr>
                <w:tcW w:w="0" w:type="auto"/>
                <w:tcBorders>
                  <w:top w:val="single" w:sz="6" w:space="0" w:color="DFE2E5"/>
                  <w:left w:val="single" w:sz="6" w:space="0" w:color="DFE2E5"/>
                  <w:bottom w:val="single" w:sz="6" w:space="0" w:color="DFE2E5"/>
                  <w:right w:val="single" w:sz="6" w:space="0" w:color="DFE2E5"/>
                </w:tcBorders>
                <w:tcMar>
                  <w:top w:w="90" w:type="dxa"/>
                  <w:left w:w="195" w:type="dxa"/>
                  <w:bottom w:w="90" w:type="dxa"/>
                  <w:right w:w="195" w:type="dxa"/>
                </w:tcMar>
                <w:vAlign w:val="center"/>
                <w:hideMark/>
              </w:tcPr>
            </w:tcPrChange>
          </w:tcPr>
          <w:p w14:paraId="31207339" w14:textId="77777777" w:rsidR="00784395" w:rsidRPr="0037596C" w:rsidRDefault="00784395">
            <w:pPr>
              <w:rPr>
                <w:rFonts w:asciiTheme="majorHAnsi" w:eastAsiaTheme="majorHAnsi" w:hAnsiTheme="majorHAnsi"/>
              </w:rPr>
            </w:pPr>
            <w:proofErr w:type="gramStart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View::</w:t>
            </w:r>
            <w:proofErr w:type="gramEnd"/>
            <w:r w:rsidRPr="0037596C">
              <w:rPr>
                <w:rStyle w:val="HTML0"/>
                <w:rFonts w:asciiTheme="majorHAnsi" w:eastAsiaTheme="majorHAnsi" w:hAnsiTheme="majorHAnsi"/>
                <w:sz w:val="22"/>
                <w:bdr w:val="single" w:sz="6" w:space="0" w:color="E7EAED" w:frame="1"/>
                <w:shd w:val="clear" w:color="auto" w:fill="F3F4F4"/>
              </w:rPr>
              <w:t>make()</w:t>
            </w:r>
          </w:p>
        </w:tc>
      </w:tr>
    </w:tbl>
    <w:p w14:paraId="72C57845" w14:textId="1A17C12C" w:rsidR="00252EAF" w:rsidRPr="0037596C" w:rsidRDefault="00252EAF">
      <w:pPr>
        <w:rPr>
          <w:rFonts w:asciiTheme="majorHAnsi" w:eastAsiaTheme="majorHAnsi" w:hAnsiTheme="majorHAnsi"/>
        </w:rPr>
      </w:pPr>
    </w:p>
    <w:p w14:paraId="1C5A85AF" w14:textId="57C7561A" w:rsidR="001E3276" w:rsidRPr="0037596C" w:rsidRDefault="001E3276">
      <w:pPr>
        <w:rPr>
          <w:rFonts w:asciiTheme="majorHAnsi" w:eastAsiaTheme="majorHAnsi" w:hAnsiTheme="majorHAnsi"/>
        </w:rPr>
      </w:pPr>
    </w:p>
    <w:p w14:paraId="153F00E2" w14:textId="2D11A4FC" w:rsidR="001E3276" w:rsidRPr="0037596C" w:rsidRDefault="001E3276">
      <w:pPr>
        <w:rPr>
          <w:rFonts w:asciiTheme="majorHAnsi" w:eastAsiaTheme="majorHAnsi" w:hAnsiTheme="majorHAnsi"/>
        </w:rPr>
      </w:pPr>
    </w:p>
    <w:p w14:paraId="18F32AF2" w14:textId="77777777" w:rsidR="001E3276" w:rsidRPr="0037596C" w:rsidRDefault="001E3276">
      <w:pPr>
        <w:rPr>
          <w:rFonts w:asciiTheme="majorHAnsi" w:eastAsiaTheme="majorHAnsi" w:hAnsiTheme="majorHAnsi" w:hint="eastAsia"/>
        </w:rPr>
      </w:pPr>
    </w:p>
    <w:p w14:paraId="34FCA753" w14:textId="5BABEEB2" w:rsidR="0072132C" w:rsidRPr="0037596C" w:rsidRDefault="0072132C">
      <w:pPr>
        <w:rPr>
          <w:rFonts w:asciiTheme="majorHAnsi" w:eastAsiaTheme="majorHAnsi" w:hAnsiTheme="majorHAnsi"/>
        </w:rPr>
      </w:pPr>
    </w:p>
    <w:p w14:paraId="6DF110CE" w14:textId="77777777" w:rsidR="0072132C" w:rsidRPr="0037596C" w:rsidRDefault="0072132C">
      <w:pPr>
        <w:rPr>
          <w:rFonts w:asciiTheme="majorHAnsi" w:eastAsiaTheme="majorHAnsi" w:hAnsiTheme="majorHAnsi" w:hint="eastAsia"/>
        </w:rPr>
      </w:pPr>
    </w:p>
    <w:sectPr w:rsidR="0072132C" w:rsidRPr="00375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F33B8"/>
    <w:multiLevelType w:val="multilevel"/>
    <w:tmpl w:val="A89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84A8A"/>
    <w:multiLevelType w:val="hybridMultilevel"/>
    <w:tmpl w:val="9632A67A"/>
    <w:lvl w:ilvl="0" w:tplc="5EC4E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이 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D2"/>
    <w:rsid w:val="001131A1"/>
    <w:rsid w:val="001B214E"/>
    <w:rsid w:val="001E3276"/>
    <w:rsid w:val="00203925"/>
    <w:rsid w:val="00252EAF"/>
    <w:rsid w:val="00322F1A"/>
    <w:rsid w:val="0037596C"/>
    <w:rsid w:val="00553738"/>
    <w:rsid w:val="00557C01"/>
    <w:rsid w:val="005D50CC"/>
    <w:rsid w:val="006205D5"/>
    <w:rsid w:val="0072132C"/>
    <w:rsid w:val="00784395"/>
    <w:rsid w:val="00862553"/>
    <w:rsid w:val="008712D2"/>
    <w:rsid w:val="008955AA"/>
    <w:rsid w:val="00912D11"/>
    <w:rsid w:val="00934569"/>
    <w:rsid w:val="00A01D99"/>
    <w:rsid w:val="00AE7251"/>
    <w:rsid w:val="00BB0864"/>
    <w:rsid w:val="00E334BF"/>
    <w:rsid w:val="00E9631A"/>
    <w:rsid w:val="00F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314B"/>
  <w15:chartTrackingRefBased/>
  <w15:docId w15:val="{C86DE76E-6F41-4505-8247-8E7F051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213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13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213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2132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132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2132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2132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2132C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72132C"/>
  </w:style>
  <w:style w:type="paragraph" w:customStyle="1" w:styleId="md-end-block">
    <w:name w:val="md-end-block"/>
    <w:basedOn w:val="a"/>
    <w:rsid w:val="007213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132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132C"/>
    <w:rPr>
      <w:rFonts w:ascii="굴림체" w:eastAsia="굴림체" w:hAnsi="굴림체" w:cs="굴림체"/>
      <w:sz w:val="24"/>
      <w:szCs w:val="24"/>
    </w:rPr>
  </w:style>
  <w:style w:type="character" w:customStyle="1" w:styleId="md-meta-i-c">
    <w:name w:val="md-meta-i-c"/>
    <w:basedOn w:val="a0"/>
    <w:rsid w:val="0072132C"/>
  </w:style>
  <w:style w:type="paragraph" w:styleId="a3">
    <w:name w:val="List Paragraph"/>
    <w:basedOn w:val="a"/>
    <w:uiPriority w:val="34"/>
    <w:qFormat/>
    <w:rsid w:val="00E9631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759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759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6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58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64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90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41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kr/docs/8.x/controllers" TargetMode="External"/><Relationship Id="rId13" Type="http://schemas.openxmlformats.org/officeDocument/2006/relationships/hyperlink" Target="https://laravel.kr/docs/8.x/container" TargetMode="External"/><Relationship Id="rId18" Type="http://schemas.openxmlformats.org/officeDocument/2006/relationships/hyperlink" Target="https://laravel.kr/docs/8.x/container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swiftmailer.symfony.com/" TargetMode="External"/><Relationship Id="rId7" Type="http://schemas.openxmlformats.org/officeDocument/2006/relationships/hyperlink" Target="https://laravel.kr/docs/8.x/contracts" TargetMode="External"/><Relationship Id="rId12" Type="http://schemas.openxmlformats.org/officeDocument/2006/relationships/hyperlink" Target="https://github.com/php-fig/fig-standards/blob/master/accepted/PSR-11-container.md" TargetMode="External"/><Relationship Id="rId17" Type="http://schemas.openxmlformats.org/officeDocument/2006/relationships/hyperlink" Target="https://laravel.kr/docs/8.x/contain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ravel.kr/docs/8.x/views" TargetMode="External"/><Relationship Id="rId20" Type="http://schemas.openxmlformats.org/officeDocument/2006/relationships/hyperlink" Target="https://laravel.kr/docs/8.x/contai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kr/docs/8.x/providers" TargetMode="External"/><Relationship Id="rId11" Type="http://schemas.openxmlformats.org/officeDocument/2006/relationships/hyperlink" Target="https://laravel.kr/docs/8.x/queues" TargetMode="External"/><Relationship Id="rId24" Type="http://schemas.openxmlformats.org/officeDocument/2006/relationships/hyperlink" Target="https://laravel.kr/docs/8.x/container" TargetMode="External"/><Relationship Id="rId5" Type="http://schemas.openxmlformats.org/officeDocument/2006/relationships/hyperlink" Target="https://laravel.kr/docs/8.x/eloquent" TargetMode="External"/><Relationship Id="rId15" Type="http://schemas.openxmlformats.org/officeDocument/2006/relationships/hyperlink" Target="https://laravel.kr/docs/8.x/container" TargetMode="External"/><Relationship Id="rId23" Type="http://schemas.openxmlformats.org/officeDocument/2006/relationships/hyperlink" Target="https://laravel.kr/docs/8.x/facades" TargetMode="External"/><Relationship Id="rId10" Type="http://schemas.openxmlformats.org/officeDocument/2006/relationships/hyperlink" Target="https://laravel.kr/docs/8.x/middleware" TargetMode="External"/><Relationship Id="rId19" Type="http://schemas.openxmlformats.org/officeDocument/2006/relationships/hyperlink" Target="https://laravel.kr/docs/8.x/contai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kr/docs/8.x/events" TargetMode="External"/><Relationship Id="rId14" Type="http://schemas.openxmlformats.org/officeDocument/2006/relationships/hyperlink" Target="https://laravel.kr/docs/8.x/container" TargetMode="External"/><Relationship Id="rId22" Type="http://schemas.openxmlformats.org/officeDocument/2006/relationships/hyperlink" Target="https://github.com/illuminate/contrac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47</Pages>
  <Words>6662</Words>
  <Characters>37974</Characters>
  <Application>Microsoft Office Word</Application>
  <DocSecurity>0</DocSecurity>
  <Lines>316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라라벨</dc:creator>
  <cp:keywords/>
  <dc:description/>
  <cp:lastModifiedBy>이 호진</cp:lastModifiedBy>
  <cp:revision>16</cp:revision>
  <dcterms:created xsi:type="dcterms:W3CDTF">2021-04-04T08:40:00Z</dcterms:created>
  <dcterms:modified xsi:type="dcterms:W3CDTF">2021-04-04T09:48:00Z</dcterms:modified>
</cp:coreProperties>
</file>